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8BC40" w14:textId="53CCD10C" w:rsidR="00431887" w:rsidRDefault="00431887" w:rsidP="00CB6659">
      <w:pPr>
        <w:shd w:val="clear" w:color="auto" w:fill="FFFFFF"/>
        <w:spacing w:line="360" w:lineRule="auto"/>
        <w:rPr>
          <w:lang w:val="en-ZA"/>
        </w:rPr>
      </w:pPr>
      <w:r>
        <w:rPr>
          <w:lang w:val="en-ZA"/>
        </w:rPr>
        <w:t xml:space="preserve">The sections </w:t>
      </w:r>
      <w:r w:rsidRPr="000B19AE">
        <w:rPr>
          <w:shd w:val="clear" w:color="auto" w:fill="E2EFD9" w:themeFill="accent6" w:themeFillTint="33"/>
          <w:lang w:val="en-ZA"/>
        </w:rPr>
        <w:t>shaded green are queries</w:t>
      </w:r>
      <w:r>
        <w:rPr>
          <w:lang w:val="en-ZA"/>
        </w:rPr>
        <w:t xml:space="preserve"> for you. In some cases, I need you to flesh out the text a bit more</w:t>
      </w:r>
      <w:r w:rsidR="000E44CD">
        <w:rPr>
          <w:lang w:val="en-ZA"/>
        </w:rPr>
        <w:t>. I</w:t>
      </w:r>
      <w:r>
        <w:rPr>
          <w:lang w:val="en-ZA"/>
        </w:rPr>
        <w:t>n others I find the text confusing</w:t>
      </w:r>
      <w:r w:rsidR="000E44CD">
        <w:rPr>
          <w:lang w:val="en-ZA"/>
        </w:rPr>
        <w:t xml:space="preserve"> and need you to explain the concept a bit more clearly.</w:t>
      </w:r>
    </w:p>
    <w:p w14:paraId="3A575577" w14:textId="7D675DBE" w:rsidR="00492AAD" w:rsidRDefault="000B19AE" w:rsidP="00CB6659">
      <w:pPr>
        <w:shd w:val="clear" w:color="auto" w:fill="FFFFFF"/>
        <w:spacing w:line="360" w:lineRule="auto"/>
        <w:rPr>
          <w:lang w:val="en-ZA"/>
        </w:rPr>
      </w:pPr>
      <w:r>
        <w:rPr>
          <w:lang w:val="en-ZA"/>
        </w:rPr>
        <w:t xml:space="preserve">Any </w:t>
      </w:r>
      <w:r w:rsidRPr="000B19AE">
        <w:rPr>
          <w:shd w:val="clear" w:color="auto" w:fill="FFF2CC" w:themeFill="accent4" w:themeFillTint="33"/>
          <w:lang w:val="en-ZA"/>
        </w:rPr>
        <w:t>text shaded yellow is what I have included</w:t>
      </w:r>
      <w:r>
        <w:rPr>
          <w:lang w:val="en-ZA"/>
        </w:rPr>
        <w:t>, please confirm that this is correct.</w:t>
      </w:r>
    </w:p>
    <w:p w14:paraId="4BADE8A4" w14:textId="5935687F" w:rsidR="000B19AE" w:rsidRDefault="000B19AE" w:rsidP="00CB6659">
      <w:pPr>
        <w:shd w:val="clear" w:color="auto" w:fill="FFFFFF"/>
        <w:spacing w:line="360" w:lineRule="auto"/>
        <w:rPr>
          <w:lang w:val="en-ZA"/>
        </w:rPr>
      </w:pPr>
      <w:r>
        <w:rPr>
          <w:lang w:val="en-ZA"/>
        </w:rPr>
        <w:t xml:space="preserve">Any </w:t>
      </w:r>
      <w:r w:rsidRPr="000B19AE">
        <w:rPr>
          <w:shd w:val="clear" w:color="auto" w:fill="D9E2F3" w:themeFill="accent1" w:themeFillTint="33"/>
          <w:lang w:val="en-ZA"/>
        </w:rPr>
        <w:t>text shaded blue is available on doing a quick google search</w:t>
      </w:r>
      <w:r>
        <w:rPr>
          <w:lang w:val="en-ZA"/>
        </w:rPr>
        <w:t>. Please amend this text.</w:t>
      </w:r>
    </w:p>
    <w:p w14:paraId="77715537" w14:textId="77777777" w:rsidR="00051569" w:rsidRDefault="00051569" w:rsidP="00CB6659">
      <w:pPr>
        <w:shd w:val="clear" w:color="auto" w:fill="FFFFFF"/>
        <w:spacing w:line="360" w:lineRule="auto"/>
        <w:rPr>
          <w:lang w:val="en-ZA"/>
        </w:rPr>
      </w:pPr>
    </w:p>
    <w:p w14:paraId="6E011BCC" w14:textId="58B01DBA" w:rsidR="00CB6659" w:rsidRPr="00CB6659" w:rsidRDefault="00CB6659" w:rsidP="00CB6659">
      <w:pPr>
        <w:shd w:val="clear" w:color="auto" w:fill="FFFFFF"/>
        <w:spacing w:line="360" w:lineRule="auto"/>
        <w:rPr>
          <w:i/>
          <w:iCs/>
          <w:lang w:val="en-ZA"/>
        </w:rPr>
      </w:pPr>
      <w:r>
        <w:rPr>
          <w:lang w:val="en-ZA"/>
        </w:rPr>
        <w:t xml:space="preserve">Section 1.1.4 </w:t>
      </w:r>
      <w:r w:rsidRPr="00CB6659">
        <w:rPr>
          <w:i/>
          <w:iCs/>
          <w:lang w:val="en-ZA"/>
        </w:rPr>
        <w:t xml:space="preserve">Describe different types of </w:t>
      </w:r>
      <w:proofErr w:type="gramStart"/>
      <w:r w:rsidRPr="00CB6659">
        <w:rPr>
          <w:i/>
          <w:iCs/>
          <w:lang w:val="en-ZA"/>
        </w:rPr>
        <w:t>CPU’s</w:t>
      </w:r>
      <w:proofErr w:type="gramEnd"/>
      <w:r w:rsidRPr="00CB6659">
        <w:rPr>
          <w:i/>
          <w:iCs/>
          <w:lang w:val="en-ZA"/>
        </w:rPr>
        <w:t xml:space="preserve"> with regard to use, and power</w:t>
      </w:r>
    </w:p>
    <w:p w14:paraId="3B945EFD" w14:textId="77777777" w:rsidR="00CB6659" w:rsidRDefault="00CB6659" w:rsidP="00CB6659">
      <w:pPr>
        <w:pStyle w:val="Heading3"/>
        <w:numPr>
          <w:ilvl w:val="2"/>
          <w:numId w:val="2"/>
        </w:numPr>
        <w:tabs>
          <w:tab w:val="num" w:pos="360"/>
        </w:tabs>
        <w:ind w:left="0" w:firstLine="0"/>
        <w:rPr>
          <w:shd w:val="clear" w:color="auto" w:fill="E2EFD9" w:themeFill="accent6" w:themeFillTint="33"/>
          <w:lang w:val="en-ZA"/>
        </w:rPr>
      </w:pPr>
      <w:r>
        <w:rPr>
          <w:lang w:val="en-ZA"/>
        </w:rPr>
        <w:t>D</w:t>
      </w:r>
      <w:r w:rsidRPr="00901CF1">
        <w:rPr>
          <w:lang w:val="en-ZA"/>
        </w:rPr>
        <w:t xml:space="preserve">ifferent types of CPUs </w:t>
      </w:r>
      <w:r>
        <w:rPr>
          <w:lang w:val="en-ZA"/>
        </w:rPr>
        <w:t>in terms of</w:t>
      </w:r>
      <w:r w:rsidRPr="00901CF1">
        <w:rPr>
          <w:lang w:val="en-ZA"/>
        </w:rPr>
        <w:t xml:space="preserve"> use </w:t>
      </w:r>
      <w:r w:rsidRPr="00E6415D">
        <w:rPr>
          <w:shd w:val="clear" w:color="auto" w:fill="E2EFD9" w:themeFill="accent6" w:themeFillTint="33"/>
          <w:lang w:val="en-ZA"/>
        </w:rPr>
        <w:t>and power</w:t>
      </w:r>
    </w:p>
    <w:p w14:paraId="460CEFBE" w14:textId="3B74B0C2" w:rsidR="00CB6659" w:rsidRPr="009A4CAA" w:rsidRDefault="00CB6659" w:rsidP="00CB6659">
      <w:pPr>
        <w:shd w:val="clear" w:color="auto" w:fill="E2EFD9" w:themeFill="accent6" w:themeFillTint="33"/>
        <w:rPr>
          <w:b/>
          <w:bCs/>
          <w:lang w:val="en-ZA"/>
        </w:rPr>
      </w:pPr>
      <w:r w:rsidRPr="009A4CAA">
        <w:rPr>
          <w:b/>
          <w:bCs/>
          <w:lang w:val="en-ZA"/>
        </w:rPr>
        <w:t>[I'm not sure that we reference power]</w:t>
      </w:r>
      <w:ins w:id="0" w:author="Godwin Pedzisai Dzvapatsva" w:date="2023-03-08T19:35:00Z">
        <w:r w:rsidR="008E0DE4">
          <w:rPr>
            <w:b/>
            <w:bCs/>
            <w:lang w:val="en-ZA"/>
          </w:rPr>
          <w:t>This is in reference to eit</w:t>
        </w:r>
      </w:ins>
      <w:ins w:id="1" w:author="Godwin Pedzisai Dzvapatsva" w:date="2023-03-08T19:36:00Z">
        <w:r w:rsidR="008E0DE4">
          <w:rPr>
            <w:b/>
            <w:bCs/>
            <w:lang w:val="en-ZA"/>
          </w:rPr>
          <w:t xml:space="preserve">her 32 bit and 64 bit. I am OK with removing the word </w:t>
        </w:r>
        <w:proofErr w:type="gramStart"/>
        <w:r w:rsidR="008E0DE4">
          <w:rPr>
            <w:b/>
            <w:bCs/>
            <w:lang w:val="en-ZA"/>
          </w:rPr>
          <w:t>power</w:t>
        </w:r>
        <w:proofErr w:type="gramEnd"/>
        <w:r w:rsidR="008E0DE4">
          <w:rPr>
            <w:b/>
            <w:bCs/>
            <w:lang w:val="en-ZA"/>
          </w:rPr>
          <w:t xml:space="preserve"> </w:t>
        </w:r>
      </w:ins>
    </w:p>
    <w:p w14:paraId="79563213" w14:textId="77777777" w:rsidR="00CB6659" w:rsidRPr="00901CF1" w:rsidRDefault="00CB6659" w:rsidP="00CB6659">
      <w:pPr>
        <w:rPr>
          <w:lang w:val="en-ZA"/>
        </w:rPr>
      </w:pPr>
      <w:r>
        <w:rPr>
          <w:lang w:val="en-ZA"/>
        </w:rPr>
        <w:t xml:space="preserve">In </w:t>
      </w:r>
      <w:r w:rsidRPr="00901CF1">
        <w:rPr>
          <w:lang w:val="en-ZA"/>
        </w:rPr>
        <w:t>Section 1.1.3</w:t>
      </w:r>
      <w:r>
        <w:rPr>
          <w:lang w:val="en-ZA"/>
        </w:rPr>
        <w:t xml:space="preserve"> we</w:t>
      </w:r>
      <w:r w:rsidRPr="00901CF1">
        <w:rPr>
          <w:lang w:val="en-ZA"/>
        </w:rPr>
        <w:t xml:space="preserve"> outlined the types of processors based on </w:t>
      </w:r>
      <w:r>
        <w:rPr>
          <w:lang w:val="en-ZA"/>
        </w:rPr>
        <w:t xml:space="preserve">the </w:t>
      </w:r>
      <w:r w:rsidRPr="00901CF1">
        <w:rPr>
          <w:lang w:val="en-ZA"/>
        </w:rPr>
        <w:t>number of cores. Processors can also be categorised based on:</w:t>
      </w:r>
    </w:p>
    <w:p w14:paraId="7ACBEBE0" w14:textId="77777777" w:rsidR="00CB6659" w:rsidRPr="00901CF1" w:rsidRDefault="00CB6659" w:rsidP="00CB6659">
      <w:pPr>
        <w:pStyle w:val="ListParagraph"/>
        <w:numPr>
          <w:ilvl w:val="0"/>
          <w:numId w:val="1"/>
        </w:numPr>
        <w:rPr>
          <w:lang w:val="en-ZA"/>
        </w:rPr>
      </w:pPr>
      <w:r w:rsidRPr="00901CF1">
        <w:rPr>
          <w:lang w:val="en-ZA"/>
        </w:rPr>
        <w:t xml:space="preserve">Data bus width </w:t>
      </w:r>
      <w:proofErr w:type="gramStart"/>
      <w:r w:rsidRPr="00901CF1">
        <w:rPr>
          <w:lang w:val="en-ZA"/>
        </w:rPr>
        <w:t>e.g.</w:t>
      </w:r>
      <w:proofErr w:type="gramEnd"/>
      <w:r w:rsidRPr="00901CF1">
        <w:rPr>
          <w:lang w:val="en-ZA"/>
        </w:rPr>
        <w:t xml:space="preserve"> 32-bit and 64-bit processors</w:t>
      </w:r>
      <w:r>
        <w:rPr>
          <w:lang w:val="en-ZA"/>
        </w:rPr>
        <w:t>;</w:t>
      </w:r>
    </w:p>
    <w:p w14:paraId="7C24DCA5" w14:textId="77777777" w:rsidR="00CB6659" w:rsidRPr="00901CF1" w:rsidRDefault="00CB6659" w:rsidP="00CB6659">
      <w:pPr>
        <w:pStyle w:val="ListParagraph"/>
        <w:numPr>
          <w:ilvl w:val="0"/>
          <w:numId w:val="1"/>
        </w:numPr>
        <w:rPr>
          <w:lang w:val="en-ZA"/>
        </w:rPr>
      </w:pPr>
      <w:r w:rsidRPr="00901CF1">
        <w:rPr>
          <w:lang w:val="en-ZA"/>
        </w:rPr>
        <w:t>Brand name and manufacture</w:t>
      </w:r>
      <w:r>
        <w:rPr>
          <w:lang w:val="en-ZA"/>
        </w:rPr>
        <w:t>r</w:t>
      </w:r>
      <w:r w:rsidRPr="00901CF1">
        <w:rPr>
          <w:lang w:val="en-ZA"/>
        </w:rPr>
        <w:t xml:space="preserve"> </w:t>
      </w:r>
      <w:proofErr w:type="gramStart"/>
      <w:r w:rsidRPr="00901CF1">
        <w:rPr>
          <w:lang w:val="en-ZA"/>
        </w:rPr>
        <w:t>e.g.</w:t>
      </w:r>
      <w:proofErr w:type="gramEnd"/>
      <w:r w:rsidRPr="00901CF1">
        <w:rPr>
          <w:lang w:val="en-ZA"/>
        </w:rPr>
        <w:t xml:space="preserve"> Intel and AMD</w:t>
      </w:r>
      <w:r>
        <w:rPr>
          <w:lang w:val="en-ZA"/>
        </w:rPr>
        <w:t>;</w:t>
      </w:r>
    </w:p>
    <w:p w14:paraId="2D3191EA" w14:textId="77777777" w:rsidR="00CB6659" w:rsidRPr="00901CF1" w:rsidRDefault="00CB6659" w:rsidP="00CB6659">
      <w:pPr>
        <w:pStyle w:val="ListParagraph"/>
        <w:numPr>
          <w:ilvl w:val="0"/>
          <w:numId w:val="1"/>
        </w:numPr>
        <w:spacing w:line="360" w:lineRule="auto"/>
        <w:rPr>
          <w:lang w:val="en-ZA"/>
        </w:rPr>
      </w:pPr>
      <w:r w:rsidRPr="00901CF1">
        <w:rPr>
          <w:lang w:val="en-ZA"/>
        </w:rPr>
        <w:t xml:space="preserve">Architecture </w:t>
      </w:r>
      <w:proofErr w:type="gramStart"/>
      <w:r w:rsidRPr="00901CF1">
        <w:rPr>
          <w:lang w:val="en-ZA"/>
        </w:rPr>
        <w:t>e.g.</w:t>
      </w:r>
      <w:proofErr w:type="gramEnd"/>
      <w:r w:rsidRPr="00901CF1">
        <w:rPr>
          <w:lang w:val="en-ZA"/>
        </w:rPr>
        <w:t xml:space="preserve"> Reduced Instruction Set Computing </w:t>
      </w:r>
      <w:r>
        <w:rPr>
          <w:lang w:val="en-ZA"/>
        </w:rPr>
        <w:t>(</w:t>
      </w:r>
      <w:r w:rsidRPr="00901CF1">
        <w:rPr>
          <w:lang w:val="en-ZA"/>
        </w:rPr>
        <w:t>RISC</w:t>
      </w:r>
      <w:r>
        <w:rPr>
          <w:lang w:val="en-ZA"/>
        </w:rPr>
        <w:t>)</w:t>
      </w:r>
      <w:r w:rsidRPr="00901CF1">
        <w:rPr>
          <w:lang w:val="en-ZA"/>
        </w:rPr>
        <w:t xml:space="preserve"> and Complex Instruction Set Computing (CISC)</w:t>
      </w:r>
      <w:r>
        <w:rPr>
          <w:lang w:val="en-ZA"/>
        </w:rPr>
        <w:t>; and</w:t>
      </w:r>
    </w:p>
    <w:p w14:paraId="61B78E1B" w14:textId="77777777" w:rsidR="00CB6659" w:rsidRPr="009E7F3F" w:rsidRDefault="00CB6659" w:rsidP="00CB6659">
      <w:pPr>
        <w:pStyle w:val="ListParagraph"/>
        <w:numPr>
          <w:ilvl w:val="0"/>
          <w:numId w:val="1"/>
        </w:numPr>
        <w:spacing w:line="360" w:lineRule="auto"/>
        <w:rPr>
          <w:lang w:val="en-ZA"/>
        </w:rPr>
      </w:pPr>
      <w:r w:rsidRPr="00901CF1">
        <w:rPr>
          <w:lang w:val="en-ZA"/>
        </w:rPr>
        <w:t>General purpose processors based on architecture</w:t>
      </w:r>
      <w:r>
        <w:rPr>
          <w:lang w:val="en-ZA"/>
        </w:rPr>
        <w:t xml:space="preserve"> – </w:t>
      </w:r>
      <w:r w:rsidRPr="009E7F3F">
        <w:rPr>
          <w:lang w:val="en-ZA"/>
        </w:rPr>
        <w:t>in this category we have five types which are explained below.</w:t>
      </w:r>
    </w:p>
    <w:p w14:paraId="59D38251" w14:textId="77777777" w:rsidR="00CB6659" w:rsidRDefault="00CB6659" w:rsidP="00CB6659">
      <w:pPr>
        <w:rPr>
          <w:b/>
          <w:bCs/>
          <w:lang w:val="en-ZA"/>
        </w:rPr>
      </w:pPr>
      <w:r w:rsidRPr="00901CF1">
        <w:rPr>
          <w:b/>
          <w:bCs/>
          <w:lang w:val="en-ZA"/>
        </w:rPr>
        <w:t>Key difference</w:t>
      </w:r>
      <w:r>
        <w:rPr>
          <w:b/>
          <w:bCs/>
          <w:lang w:val="en-ZA"/>
        </w:rPr>
        <w:t>s</w:t>
      </w:r>
      <w:r w:rsidRPr="00901CF1">
        <w:rPr>
          <w:b/>
          <w:bCs/>
          <w:lang w:val="en-ZA"/>
        </w:rPr>
        <w:t xml:space="preserve"> between RISC and CISC processor</w:t>
      </w:r>
      <w:r>
        <w:rPr>
          <w:b/>
          <w:bCs/>
          <w:lang w:val="en-ZA"/>
        </w:rPr>
        <w:t>s</w:t>
      </w:r>
    </w:p>
    <w:p w14:paraId="223B3578" w14:textId="325AFAD6" w:rsidR="00CB6659" w:rsidRDefault="00CB6659" w:rsidP="00CB6659">
      <w:pPr>
        <w:shd w:val="clear" w:color="auto" w:fill="E2EFD9" w:themeFill="accent6" w:themeFillTint="33"/>
        <w:rPr>
          <w:ins w:id="2" w:author="Godwin Pedzisai Dzvapatsva" w:date="2023-03-08T19:52:00Z"/>
          <w:b/>
          <w:bCs/>
          <w:lang w:val="en-ZA"/>
        </w:rPr>
      </w:pPr>
      <w:r w:rsidRPr="009A4CAA">
        <w:rPr>
          <w:b/>
          <w:bCs/>
          <w:lang w:val="en-ZA"/>
        </w:rPr>
        <w:t>[need some more info about what is RISC and CISC? Just short introductory type sentence]</w:t>
      </w:r>
    </w:p>
    <w:p w14:paraId="6755A321" w14:textId="1D291C83" w:rsidR="001174B3" w:rsidRPr="001174B3" w:rsidDel="001174B3" w:rsidRDefault="001174B3">
      <w:pPr>
        <w:shd w:val="clear" w:color="auto" w:fill="E2EFD9" w:themeFill="accent6" w:themeFillTint="33"/>
        <w:jc w:val="both"/>
        <w:rPr>
          <w:del w:id="3" w:author="Godwin Pedzisai Dzvapatsva" w:date="2023-03-08T19:52:00Z"/>
          <w:lang w:val="en-ZA"/>
          <w:rPrChange w:id="4" w:author="Godwin Pedzisai Dzvapatsva" w:date="2023-03-08T19:52:00Z">
            <w:rPr>
              <w:del w:id="5" w:author="Godwin Pedzisai Dzvapatsva" w:date="2023-03-08T19:52:00Z"/>
              <w:b/>
              <w:bCs/>
              <w:lang w:val="en-ZA"/>
            </w:rPr>
          </w:rPrChange>
        </w:rPr>
        <w:pPrChange w:id="6" w:author="Godwin Pedzisai Dzvapatsva" w:date="2023-03-08T19:52:00Z">
          <w:pPr>
            <w:shd w:val="clear" w:color="auto" w:fill="E2EFD9" w:themeFill="accent6" w:themeFillTint="33"/>
          </w:pPr>
        </w:pPrChange>
      </w:pPr>
      <w:commentRangeStart w:id="7"/>
      <w:ins w:id="8" w:author="Godwin Pedzisai Dzvapatsva" w:date="2023-03-08T19:52:00Z">
        <w:r w:rsidRPr="001174B3">
          <w:rPr>
            <w:lang w:val="en-ZA"/>
            <w:rPrChange w:id="9" w:author="Godwin Pedzisai Dzvapatsva" w:date="2023-03-08T19:52:00Z">
              <w:rPr>
                <w:b/>
                <w:bCs/>
                <w:lang w:val="en-ZA"/>
              </w:rPr>
            </w:rPrChange>
          </w:rPr>
          <w:t>When discussing computer instruction sets, one of the key distinctions we draw is whether a certain machine is a CISC (Complex Instruction Set Computing) or a RISC (Reduced Instruction Set Computing) (Reduced Instruction Set Computing). The nature of their instruction sets is one of the main characteristics between computers based on each of these computer architectures, as the names imply. CISC architecture dominated in the early 1960s and late 1970s, whereas RISC architecture took over in the late 1980s. CISC contained several machine instructions, and individual instructions were frequently rather complex. The RISC approach, on the other hand, was not only to have fewer different machine language instructions, but also to have each instruction do less work.</w:t>
        </w:r>
        <w:r>
          <w:rPr>
            <w:lang w:val="en-ZA"/>
          </w:rPr>
          <w:t xml:space="preserve"> </w:t>
        </w:r>
      </w:ins>
    </w:p>
    <w:p w14:paraId="547F007A" w14:textId="77777777" w:rsidR="00CB6659" w:rsidRPr="00CA5AAF" w:rsidRDefault="00CB6659">
      <w:pPr>
        <w:shd w:val="clear" w:color="auto" w:fill="E2EFD9" w:themeFill="accent6" w:themeFillTint="33"/>
        <w:jc w:val="both"/>
        <w:rPr>
          <w:lang w:val="en-ZA"/>
        </w:rPr>
        <w:pPrChange w:id="10" w:author="Godwin Pedzisai Dzvapatsva" w:date="2023-03-08T19:52:00Z">
          <w:pPr/>
        </w:pPrChange>
      </w:pPr>
      <w:r w:rsidRPr="00CA5AAF">
        <w:rPr>
          <w:lang w:val="en-ZA"/>
        </w:rPr>
        <w:t xml:space="preserve">Table 1.2 shows the </w:t>
      </w:r>
      <w:r>
        <w:rPr>
          <w:lang w:val="en-ZA"/>
        </w:rPr>
        <w:t xml:space="preserve">key </w:t>
      </w:r>
      <w:r w:rsidRPr="00CA5AAF">
        <w:rPr>
          <w:lang w:val="en-ZA"/>
        </w:rPr>
        <w:t>differences between the two main types of computer processors.</w:t>
      </w:r>
      <w:commentRangeEnd w:id="7"/>
      <w:r w:rsidR="001174B3">
        <w:rPr>
          <w:rStyle w:val="CommentReference"/>
        </w:rPr>
        <w:commentReference w:id="7"/>
      </w:r>
    </w:p>
    <w:tbl>
      <w:tblPr>
        <w:tblStyle w:val="TableGrid"/>
        <w:tblW w:w="0" w:type="auto"/>
        <w:tblLook w:val="04A0" w:firstRow="1" w:lastRow="0" w:firstColumn="1" w:lastColumn="0" w:noHBand="0" w:noVBand="1"/>
      </w:tblPr>
      <w:tblGrid>
        <w:gridCol w:w="4508"/>
        <w:gridCol w:w="4508"/>
      </w:tblGrid>
      <w:tr w:rsidR="00CB6659" w14:paraId="3154985C" w14:textId="77777777" w:rsidTr="002243A6">
        <w:tc>
          <w:tcPr>
            <w:tcW w:w="4508" w:type="dxa"/>
            <w:shd w:val="clear" w:color="auto" w:fill="F2F2F2" w:themeFill="background1" w:themeFillShade="F2"/>
          </w:tcPr>
          <w:p w14:paraId="274237E4" w14:textId="77777777" w:rsidR="00CB6659" w:rsidRDefault="00CB6659" w:rsidP="002243A6">
            <w:pPr>
              <w:rPr>
                <w:rFonts w:eastAsia="Times New Roman" w:cs="Times New Roman"/>
                <w:b/>
                <w:bCs/>
                <w:kern w:val="0"/>
                <w:lang w:val="en-ZA" w:eastAsia="en-ZA"/>
              </w:rPr>
            </w:pPr>
            <w:r>
              <w:rPr>
                <w:rFonts w:eastAsia="Times New Roman" w:cs="Times New Roman"/>
                <w:b/>
                <w:bCs/>
                <w:kern w:val="0"/>
                <w:lang w:val="en-ZA" w:eastAsia="en-ZA"/>
              </w:rPr>
              <w:t>RISC</w:t>
            </w:r>
          </w:p>
        </w:tc>
        <w:tc>
          <w:tcPr>
            <w:tcW w:w="4508" w:type="dxa"/>
            <w:shd w:val="clear" w:color="auto" w:fill="F2F2F2" w:themeFill="background1" w:themeFillShade="F2"/>
          </w:tcPr>
          <w:p w14:paraId="3266EB10" w14:textId="77777777" w:rsidR="00CB6659" w:rsidRDefault="00CB6659" w:rsidP="002243A6">
            <w:pPr>
              <w:rPr>
                <w:rFonts w:eastAsia="Times New Roman" w:cs="Times New Roman"/>
                <w:b/>
                <w:bCs/>
                <w:kern w:val="0"/>
                <w:lang w:val="en-ZA" w:eastAsia="en-ZA"/>
              </w:rPr>
            </w:pPr>
            <w:r>
              <w:rPr>
                <w:rFonts w:eastAsia="Times New Roman" w:cs="Times New Roman"/>
                <w:b/>
                <w:bCs/>
                <w:kern w:val="0"/>
                <w:lang w:val="en-ZA" w:eastAsia="en-ZA"/>
              </w:rPr>
              <w:t>CISC</w:t>
            </w:r>
          </w:p>
        </w:tc>
      </w:tr>
      <w:tr w:rsidR="00CB6659" w14:paraId="6B617BD4" w14:textId="77777777" w:rsidTr="002243A6">
        <w:tc>
          <w:tcPr>
            <w:tcW w:w="4508" w:type="dxa"/>
          </w:tcPr>
          <w:p w14:paraId="1565C935" w14:textId="77777777" w:rsidR="00CB6659" w:rsidRDefault="00CB6659" w:rsidP="002243A6">
            <w:pPr>
              <w:rPr>
                <w:rFonts w:eastAsia="Times New Roman" w:cs="Times New Roman"/>
                <w:b/>
                <w:bCs/>
                <w:kern w:val="0"/>
                <w:lang w:val="en-ZA" w:eastAsia="en-ZA"/>
              </w:rPr>
            </w:pPr>
            <w:r w:rsidRPr="00901CF1">
              <w:rPr>
                <w:rFonts w:cs="Times New Roman"/>
                <w:szCs w:val="24"/>
                <w:lang w:val="en-ZA"/>
              </w:rPr>
              <w:t>The instruction set is reduced</w:t>
            </w:r>
            <w:r>
              <w:rPr>
                <w:rFonts w:cs="Times New Roman"/>
                <w:szCs w:val="24"/>
                <w:lang w:val="en-ZA"/>
              </w:rPr>
              <w:t xml:space="preserve">, most instructions are very primitive. </w:t>
            </w:r>
          </w:p>
        </w:tc>
        <w:tc>
          <w:tcPr>
            <w:tcW w:w="4508" w:type="dxa"/>
          </w:tcPr>
          <w:p w14:paraId="7CE4AA2D" w14:textId="77777777" w:rsidR="00CB6659" w:rsidRDefault="00CB6659" w:rsidP="002243A6">
            <w:pPr>
              <w:rPr>
                <w:rFonts w:eastAsia="Times New Roman" w:cs="Times New Roman"/>
                <w:b/>
                <w:bCs/>
                <w:kern w:val="0"/>
                <w:lang w:val="en-ZA" w:eastAsia="en-ZA"/>
              </w:rPr>
            </w:pPr>
            <w:r w:rsidRPr="00901CF1">
              <w:rPr>
                <w:rFonts w:cs="Times New Roman"/>
                <w:szCs w:val="24"/>
                <w:lang w:val="en-ZA"/>
              </w:rPr>
              <w:t xml:space="preserve">The instruction set is very </w:t>
            </w:r>
            <w:proofErr w:type="gramStart"/>
            <w:r w:rsidRPr="00901CF1">
              <w:rPr>
                <w:rFonts w:cs="Times New Roman"/>
                <w:szCs w:val="24"/>
                <w:lang w:val="en-ZA"/>
              </w:rPr>
              <w:t>large</w:t>
            </w:r>
            <w:r>
              <w:rPr>
                <w:rFonts w:cs="Times New Roman"/>
                <w:szCs w:val="24"/>
                <w:lang w:val="en-ZA"/>
              </w:rPr>
              <w:t>, and</w:t>
            </w:r>
            <w:proofErr w:type="gramEnd"/>
            <w:r>
              <w:rPr>
                <w:rFonts w:cs="Times New Roman"/>
                <w:szCs w:val="24"/>
                <w:lang w:val="en-ZA"/>
              </w:rPr>
              <w:t xml:space="preserve"> can be used for complex operations.</w:t>
            </w:r>
          </w:p>
        </w:tc>
      </w:tr>
      <w:tr w:rsidR="00CB6659" w14:paraId="5BF50973" w14:textId="77777777" w:rsidTr="002243A6">
        <w:tc>
          <w:tcPr>
            <w:tcW w:w="4508" w:type="dxa"/>
          </w:tcPr>
          <w:p w14:paraId="15D85B0C" w14:textId="77777777" w:rsidR="00CB6659" w:rsidRDefault="00CB6659" w:rsidP="002243A6">
            <w:pPr>
              <w:rPr>
                <w:rFonts w:eastAsia="Times New Roman" w:cs="Times New Roman"/>
                <w:b/>
                <w:bCs/>
                <w:kern w:val="0"/>
                <w:lang w:val="en-ZA" w:eastAsia="en-ZA"/>
              </w:rPr>
            </w:pPr>
            <w:r>
              <w:rPr>
                <w:rFonts w:cs="Times New Roman"/>
                <w:szCs w:val="24"/>
                <w:lang w:val="en-ZA"/>
              </w:rPr>
              <w:lastRenderedPageBreak/>
              <w:t xml:space="preserve">The </w:t>
            </w:r>
            <w:r w:rsidRPr="00901CF1">
              <w:rPr>
                <w:rFonts w:cs="Times New Roman"/>
                <w:szCs w:val="24"/>
                <w:lang w:val="en-ZA"/>
              </w:rPr>
              <w:t xml:space="preserve">computer’s execution time is very </w:t>
            </w:r>
            <w:r>
              <w:rPr>
                <w:rFonts w:cs="Times New Roman"/>
                <w:szCs w:val="24"/>
                <w:lang w:val="en-ZA"/>
              </w:rPr>
              <w:t>low.</w:t>
            </w:r>
          </w:p>
        </w:tc>
        <w:tc>
          <w:tcPr>
            <w:tcW w:w="4508" w:type="dxa"/>
          </w:tcPr>
          <w:p w14:paraId="2829858C" w14:textId="77777777" w:rsidR="00CB6659" w:rsidRDefault="00CB6659" w:rsidP="002243A6">
            <w:pPr>
              <w:rPr>
                <w:rFonts w:eastAsia="Times New Roman" w:cs="Times New Roman"/>
                <w:b/>
                <w:bCs/>
                <w:kern w:val="0"/>
                <w:lang w:val="en-ZA" w:eastAsia="en-ZA"/>
              </w:rPr>
            </w:pPr>
            <w:r>
              <w:rPr>
                <w:rFonts w:cs="Times New Roman"/>
                <w:szCs w:val="24"/>
                <w:lang w:val="en-ZA"/>
              </w:rPr>
              <w:t xml:space="preserve">The </w:t>
            </w:r>
            <w:r w:rsidRPr="00901CF1">
              <w:rPr>
                <w:rFonts w:cs="Times New Roman"/>
                <w:szCs w:val="24"/>
                <w:lang w:val="en-ZA"/>
              </w:rPr>
              <w:t>computer’s execution time is very high</w:t>
            </w:r>
            <w:r>
              <w:rPr>
                <w:rFonts w:cs="Times New Roman"/>
                <w:szCs w:val="24"/>
                <w:lang w:val="en-ZA"/>
              </w:rPr>
              <w:t>.</w:t>
            </w:r>
          </w:p>
        </w:tc>
      </w:tr>
      <w:tr w:rsidR="00CB6659" w14:paraId="4291B3A7" w14:textId="77777777" w:rsidTr="002243A6">
        <w:tc>
          <w:tcPr>
            <w:tcW w:w="4508" w:type="dxa"/>
          </w:tcPr>
          <w:p w14:paraId="62786674" w14:textId="77777777" w:rsidR="00CB6659" w:rsidRDefault="00CB6659" w:rsidP="002243A6">
            <w:pPr>
              <w:rPr>
                <w:rFonts w:eastAsia="Times New Roman" w:cs="Times New Roman"/>
                <w:b/>
                <w:bCs/>
                <w:kern w:val="0"/>
                <w:lang w:val="en-ZA" w:eastAsia="en-ZA"/>
              </w:rPr>
            </w:pPr>
            <w:r w:rsidRPr="00901CF1">
              <w:rPr>
                <w:rFonts w:cs="Times New Roman"/>
                <w:szCs w:val="24"/>
                <w:lang w:val="en-ZA"/>
              </w:rPr>
              <w:t>Code expansion may create a problem</w:t>
            </w:r>
            <w:r>
              <w:rPr>
                <w:rFonts w:cs="Times New Roman"/>
                <w:szCs w:val="24"/>
                <w:lang w:val="en-ZA"/>
              </w:rPr>
              <w:t>.</w:t>
            </w:r>
          </w:p>
        </w:tc>
        <w:tc>
          <w:tcPr>
            <w:tcW w:w="4508" w:type="dxa"/>
          </w:tcPr>
          <w:p w14:paraId="3FFF5CA3" w14:textId="77777777" w:rsidR="00CB6659" w:rsidRDefault="00CB6659" w:rsidP="002243A6">
            <w:pPr>
              <w:rPr>
                <w:rFonts w:eastAsia="Times New Roman" w:cs="Times New Roman"/>
                <w:b/>
                <w:bCs/>
                <w:kern w:val="0"/>
                <w:lang w:val="en-ZA" w:eastAsia="en-ZA"/>
              </w:rPr>
            </w:pPr>
            <w:r w:rsidRPr="00901CF1">
              <w:rPr>
                <w:rFonts w:cs="Times New Roman"/>
                <w:szCs w:val="24"/>
                <w:lang w:val="en-ZA"/>
              </w:rPr>
              <w:t>Code expansion is not a problem</w:t>
            </w:r>
            <w:r>
              <w:rPr>
                <w:rFonts w:cs="Times New Roman"/>
                <w:szCs w:val="24"/>
                <w:lang w:val="en-ZA"/>
              </w:rPr>
              <w:t>.</w:t>
            </w:r>
          </w:p>
        </w:tc>
      </w:tr>
      <w:tr w:rsidR="00CB6659" w14:paraId="4DD52C7F" w14:textId="77777777" w:rsidTr="002243A6">
        <w:tc>
          <w:tcPr>
            <w:tcW w:w="4508" w:type="dxa"/>
          </w:tcPr>
          <w:p w14:paraId="6AA5F0B9" w14:textId="77777777" w:rsidR="00CB6659" w:rsidRDefault="00CB6659" w:rsidP="002243A6">
            <w:pPr>
              <w:rPr>
                <w:rFonts w:eastAsia="Times New Roman" w:cs="Times New Roman"/>
                <w:b/>
                <w:bCs/>
                <w:kern w:val="0"/>
                <w:lang w:val="en-ZA" w:eastAsia="en-ZA"/>
              </w:rPr>
            </w:pPr>
            <w:r w:rsidRPr="00901CF1">
              <w:rPr>
                <w:rFonts w:cs="Times New Roman"/>
                <w:szCs w:val="24"/>
                <w:lang w:val="en-ZA"/>
              </w:rPr>
              <w:t>The decoding of instructions is simple</w:t>
            </w:r>
            <w:r>
              <w:rPr>
                <w:rFonts w:cs="Times New Roman"/>
                <w:szCs w:val="24"/>
                <w:lang w:val="en-ZA"/>
              </w:rPr>
              <w:t>.</w:t>
            </w:r>
          </w:p>
        </w:tc>
        <w:tc>
          <w:tcPr>
            <w:tcW w:w="4508" w:type="dxa"/>
          </w:tcPr>
          <w:p w14:paraId="7B10C7FD" w14:textId="77777777" w:rsidR="00CB6659" w:rsidRDefault="00CB6659" w:rsidP="002243A6">
            <w:pPr>
              <w:rPr>
                <w:rFonts w:eastAsia="Times New Roman" w:cs="Times New Roman"/>
                <w:b/>
                <w:bCs/>
                <w:kern w:val="0"/>
                <w:lang w:val="en-ZA" w:eastAsia="en-ZA"/>
              </w:rPr>
            </w:pPr>
            <w:r w:rsidRPr="00901CF1">
              <w:rPr>
                <w:rFonts w:cs="Times New Roman"/>
                <w:szCs w:val="24"/>
                <w:lang w:val="en-ZA"/>
              </w:rPr>
              <w:t>The decoding of instructions is complex</w:t>
            </w:r>
            <w:r>
              <w:rPr>
                <w:rFonts w:cs="Times New Roman"/>
                <w:szCs w:val="24"/>
                <w:lang w:val="en-ZA"/>
              </w:rPr>
              <w:t>.</w:t>
            </w:r>
          </w:p>
        </w:tc>
      </w:tr>
      <w:tr w:rsidR="00CB6659" w14:paraId="1474E5DA" w14:textId="77777777" w:rsidTr="002243A6">
        <w:tc>
          <w:tcPr>
            <w:tcW w:w="4508" w:type="dxa"/>
          </w:tcPr>
          <w:p w14:paraId="0618DA15" w14:textId="77777777" w:rsidR="00CB6659" w:rsidRDefault="00CB6659" w:rsidP="002243A6">
            <w:pPr>
              <w:rPr>
                <w:rFonts w:eastAsia="Times New Roman" w:cs="Times New Roman"/>
                <w:b/>
                <w:bCs/>
                <w:kern w:val="0"/>
                <w:lang w:val="en-ZA" w:eastAsia="en-ZA"/>
              </w:rPr>
            </w:pPr>
            <w:r>
              <w:rPr>
                <w:rFonts w:cs="Times New Roman"/>
                <w:szCs w:val="24"/>
                <w:lang w:val="en-ZA"/>
              </w:rPr>
              <w:t xml:space="preserve">It </w:t>
            </w:r>
            <w:r w:rsidRPr="00901CF1">
              <w:rPr>
                <w:rFonts w:cs="Times New Roman"/>
                <w:szCs w:val="24"/>
                <w:lang w:val="en-ZA"/>
              </w:rPr>
              <w:t>doesn’t require external memory for calculations</w:t>
            </w:r>
            <w:r>
              <w:rPr>
                <w:rFonts w:cs="Times New Roman"/>
                <w:szCs w:val="24"/>
                <w:lang w:val="en-ZA"/>
              </w:rPr>
              <w:t>.</w:t>
            </w:r>
          </w:p>
        </w:tc>
        <w:tc>
          <w:tcPr>
            <w:tcW w:w="4508" w:type="dxa"/>
          </w:tcPr>
          <w:p w14:paraId="02731839" w14:textId="77777777" w:rsidR="00CB6659" w:rsidRDefault="00CB6659" w:rsidP="002243A6">
            <w:pPr>
              <w:rPr>
                <w:rFonts w:eastAsia="Times New Roman" w:cs="Times New Roman"/>
                <w:b/>
                <w:bCs/>
                <w:kern w:val="0"/>
                <w:lang w:val="en-ZA" w:eastAsia="en-ZA"/>
              </w:rPr>
            </w:pPr>
            <w:r>
              <w:rPr>
                <w:rFonts w:cs="Times New Roman"/>
                <w:szCs w:val="24"/>
                <w:lang w:val="en-ZA"/>
              </w:rPr>
              <w:t xml:space="preserve">It </w:t>
            </w:r>
            <w:r w:rsidRPr="00901CF1">
              <w:rPr>
                <w:rFonts w:cs="Times New Roman"/>
                <w:szCs w:val="24"/>
                <w:lang w:val="en-ZA"/>
              </w:rPr>
              <w:t>requires external memory for calculations</w:t>
            </w:r>
            <w:r>
              <w:rPr>
                <w:rFonts w:cs="Times New Roman"/>
                <w:szCs w:val="24"/>
                <w:lang w:val="en-ZA"/>
              </w:rPr>
              <w:t>.</w:t>
            </w:r>
          </w:p>
        </w:tc>
      </w:tr>
      <w:tr w:rsidR="00CB6659" w14:paraId="6DFDEE9C" w14:textId="77777777" w:rsidTr="002243A6">
        <w:tc>
          <w:tcPr>
            <w:tcW w:w="4508" w:type="dxa"/>
          </w:tcPr>
          <w:p w14:paraId="63A296F1" w14:textId="77777777" w:rsidR="00CB6659" w:rsidRDefault="00CB6659" w:rsidP="002243A6">
            <w:pPr>
              <w:rPr>
                <w:rFonts w:eastAsia="Times New Roman" w:cs="Times New Roman"/>
                <w:b/>
                <w:bCs/>
                <w:kern w:val="0"/>
                <w:lang w:val="en-ZA" w:eastAsia="en-ZA"/>
              </w:rPr>
            </w:pPr>
            <w:r>
              <w:rPr>
                <w:rFonts w:cs="Times New Roman"/>
                <w:szCs w:val="24"/>
                <w:lang w:val="en-ZA"/>
              </w:rPr>
              <w:t xml:space="preserve">There are </w:t>
            </w:r>
            <w:r w:rsidRPr="00901CF1">
              <w:rPr>
                <w:rFonts w:cs="Times New Roman"/>
                <w:szCs w:val="24"/>
                <w:lang w:val="en-ZA"/>
              </w:rPr>
              <w:t>multiple register sets present</w:t>
            </w:r>
            <w:r>
              <w:rPr>
                <w:rFonts w:cs="Times New Roman"/>
                <w:szCs w:val="24"/>
                <w:lang w:val="en-ZA"/>
              </w:rPr>
              <w:t>.</w:t>
            </w:r>
          </w:p>
        </w:tc>
        <w:tc>
          <w:tcPr>
            <w:tcW w:w="4508" w:type="dxa"/>
          </w:tcPr>
          <w:p w14:paraId="6F85759D" w14:textId="77777777" w:rsidR="00CB6659" w:rsidRDefault="00CB6659" w:rsidP="002243A6">
            <w:pPr>
              <w:rPr>
                <w:rFonts w:eastAsia="Times New Roman" w:cs="Times New Roman"/>
                <w:b/>
                <w:bCs/>
                <w:kern w:val="0"/>
                <w:lang w:val="en-ZA" w:eastAsia="en-ZA"/>
              </w:rPr>
            </w:pPr>
            <w:r>
              <w:rPr>
                <w:rFonts w:cs="Times New Roman"/>
                <w:szCs w:val="24"/>
                <w:lang w:val="en-ZA"/>
              </w:rPr>
              <w:t xml:space="preserve">It </w:t>
            </w:r>
            <w:r w:rsidRPr="00901CF1">
              <w:rPr>
                <w:rFonts w:cs="Times New Roman"/>
                <w:szCs w:val="24"/>
                <w:lang w:val="en-ZA"/>
              </w:rPr>
              <w:t>has only a single register set</w:t>
            </w:r>
            <w:r>
              <w:rPr>
                <w:rFonts w:cs="Times New Roman"/>
                <w:szCs w:val="24"/>
                <w:lang w:val="en-ZA"/>
              </w:rPr>
              <w:t>.</w:t>
            </w:r>
          </w:p>
        </w:tc>
      </w:tr>
    </w:tbl>
    <w:p w14:paraId="41B7CA23" w14:textId="77777777" w:rsidR="00CB6659" w:rsidRPr="00CA5AAF" w:rsidRDefault="00CB6659" w:rsidP="00CB6659">
      <w:pPr>
        <w:rPr>
          <w:rFonts w:eastAsia="Times New Roman" w:cs="Times New Roman"/>
          <w:b/>
          <w:bCs/>
          <w:i/>
          <w:iCs/>
          <w:kern w:val="0"/>
          <w:lang w:val="en-ZA" w:eastAsia="en-ZA"/>
        </w:rPr>
      </w:pPr>
      <w:r w:rsidRPr="00CA5AAF">
        <w:rPr>
          <w:b/>
          <w:bCs/>
          <w:i/>
          <w:iCs/>
          <w:lang w:val="en-ZA"/>
        </w:rPr>
        <w:t>Table 1.2: Differences between the two main types of computer processors</w:t>
      </w:r>
    </w:p>
    <w:p w14:paraId="42D2771B" w14:textId="77777777" w:rsidR="00CB6659" w:rsidRPr="00901CF1" w:rsidRDefault="00CB6659" w:rsidP="00CB6659">
      <w:pPr>
        <w:spacing w:after="0" w:line="240" w:lineRule="auto"/>
        <w:rPr>
          <w:lang w:val="en-ZA"/>
        </w:rPr>
      </w:pPr>
    </w:p>
    <w:p w14:paraId="1F303136" w14:textId="77777777" w:rsidR="00CB6659" w:rsidRDefault="00CB6659" w:rsidP="00CB6659">
      <w:pPr>
        <w:shd w:val="clear" w:color="auto" w:fill="FFFFFF"/>
        <w:spacing w:line="360" w:lineRule="auto"/>
        <w:rPr>
          <w:b/>
          <w:bCs/>
          <w:lang w:val="en-ZA"/>
        </w:rPr>
      </w:pPr>
      <w:r w:rsidRPr="000612B4">
        <w:rPr>
          <w:b/>
          <w:bCs/>
          <w:lang w:val="en-ZA"/>
        </w:rPr>
        <w:t>General purpose processors</w:t>
      </w:r>
    </w:p>
    <w:p w14:paraId="16DC9566" w14:textId="0CA27E79" w:rsidR="00CB6659" w:rsidRPr="009A4CAA" w:rsidRDefault="00CB6659" w:rsidP="00CB6659">
      <w:pPr>
        <w:shd w:val="clear" w:color="auto" w:fill="E2EFD9" w:themeFill="accent6" w:themeFillTint="33"/>
        <w:spacing w:line="360" w:lineRule="auto"/>
        <w:rPr>
          <w:b/>
          <w:bCs/>
          <w:lang w:val="en-ZA"/>
        </w:rPr>
      </w:pPr>
      <w:r w:rsidRPr="009A4CAA">
        <w:rPr>
          <w:b/>
          <w:bCs/>
          <w:lang w:val="en-ZA"/>
        </w:rPr>
        <w:t>[I have included the text shaded yellow below, to provide some context/introduction. Please confirm it is correct</w:t>
      </w:r>
      <w:r w:rsidR="008C3860" w:rsidRPr="009A4CAA">
        <w:rPr>
          <w:b/>
          <w:bCs/>
          <w:lang w:val="en-ZA"/>
        </w:rPr>
        <w:t>.</w:t>
      </w:r>
      <w:r w:rsidRPr="009A4CAA">
        <w:rPr>
          <w:b/>
          <w:bCs/>
          <w:lang w:val="en-ZA"/>
        </w:rPr>
        <w:t>]</w:t>
      </w:r>
    </w:p>
    <w:p w14:paraId="275C270C" w14:textId="77777777" w:rsidR="00CB6659" w:rsidRPr="00901CF1" w:rsidRDefault="00CB6659">
      <w:pPr>
        <w:shd w:val="clear" w:color="auto" w:fill="FFFFFF"/>
        <w:spacing w:line="360" w:lineRule="auto"/>
        <w:jc w:val="both"/>
        <w:rPr>
          <w:lang w:val="en-ZA"/>
        </w:rPr>
        <w:pPrChange w:id="11" w:author="Godwin Pedzisai Dzvapatsva" w:date="2023-03-08T19:54:00Z">
          <w:pPr>
            <w:shd w:val="clear" w:color="auto" w:fill="FFFFFF"/>
            <w:spacing w:line="360" w:lineRule="auto"/>
          </w:pPr>
        </w:pPrChange>
      </w:pPr>
      <w:r w:rsidRPr="00B704C7">
        <w:rPr>
          <w:shd w:val="clear" w:color="auto" w:fill="FFF2CC" w:themeFill="accent4" w:themeFillTint="33"/>
          <w:lang w:val="en-ZA"/>
        </w:rPr>
        <w:t xml:space="preserve">In modern technology, the processor is often not a computer in the sense that we normally </w:t>
      </w:r>
      <w:commentRangeStart w:id="12"/>
      <w:r w:rsidRPr="00B704C7">
        <w:rPr>
          <w:shd w:val="clear" w:color="auto" w:fill="FFF2CC" w:themeFill="accent4" w:themeFillTint="33"/>
          <w:lang w:val="en-ZA"/>
        </w:rPr>
        <w:t>think</w:t>
      </w:r>
      <w:commentRangeEnd w:id="12"/>
      <w:r w:rsidR="00753743">
        <w:rPr>
          <w:rStyle w:val="CommentReference"/>
        </w:rPr>
        <w:commentReference w:id="12"/>
      </w:r>
      <w:r w:rsidRPr="00B704C7">
        <w:rPr>
          <w:shd w:val="clear" w:color="auto" w:fill="FFF2CC" w:themeFill="accent4" w:themeFillTint="33"/>
          <w:lang w:val="en-ZA"/>
        </w:rPr>
        <w:t xml:space="preserve"> of a personal computer or business computer. It may take the form of a processor within a smartphone, car or vacuum cleaner. These processors may be a chip or integrated circuit.</w:t>
      </w:r>
      <w:r>
        <w:rPr>
          <w:lang w:val="en-ZA"/>
        </w:rPr>
        <w:t xml:space="preserve"> </w:t>
      </w:r>
      <w:r w:rsidRPr="00901CF1">
        <w:rPr>
          <w:lang w:val="en-ZA"/>
        </w:rPr>
        <w:t xml:space="preserve">There are five types of general-purpose processors, and these are: microcontroller, microprocessor, embedded processor, </w:t>
      </w:r>
      <w:r w:rsidRPr="00901CF1">
        <w:rPr>
          <w:rFonts w:cs="Times New Roman"/>
          <w:szCs w:val="24"/>
          <w:shd w:val="clear" w:color="auto" w:fill="FFFFFF"/>
          <w:lang w:val="en-ZA"/>
        </w:rPr>
        <w:t xml:space="preserve">digital signal processor </w:t>
      </w:r>
      <w:r>
        <w:rPr>
          <w:rFonts w:cs="Times New Roman"/>
          <w:szCs w:val="24"/>
          <w:shd w:val="clear" w:color="auto" w:fill="FFFFFF"/>
          <w:lang w:val="en-ZA"/>
        </w:rPr>
        <w:t>(DSP)</w:t>
      </w:r>
      <w:r w:rsidRPr="00901CF1">
        <w:rPr>
          <w:lang w:val="en-ZA"/>
        </w:rPr>
        <w:t xml:space="preserve"> and media processor.</w:t>
      </w:r>
    </w:p>
    <w:p w14:paraId="1552CBA8" w14:textId="77777777" w:rsidR="00CB6659" w:rsidRPr="00901CF1" w:rsidRDefault="00CB6659" w:rsidP="00CB6659">
      <w:pPr>
        <w:shd w:val="clear" w:color="auto" w:fill="FFFFFF"/>
        <w:spacing w:after="0" w:line="360" w:lineRule="auto"/>
        <w:rPr>
          <w:b/>
          <w:bCs/>
          <w:lang w:val="en-ZA"/>
        </w:rPr>
      </w:pPr>
      <w:r w:rsidRPr="00901CF1">
        <w:rPr>
          <w:b/>
          <w:bCs/>
          <w:lang w:val="en-ZA"/>
        </w:rPr>
        <w:t>Microcontroller</w:t>
      </w:r>
    </w:p>
    <w:p w14:paraId="70642862" w14:textId="2F454E16" w:rsidR="00CB6659" w:rsidRPr="009A4CAA" w:rsidRDefault="00CB6659" w:rsidP="00CB6659">
      <w:pPr>
        <w:shd w:val="clear" w:color="auto" w:fill="E2EFD9" w:themeFill="accent6" w:themeFillTint="33"/>
        <w:spacing w:line="360" w:lineRule="auto"/>
        <w:rPr>
          <w:b/>
          <w:bCs/>
          <w:lang w:val="en-ZA"/>
        </w:rPr>
      </w:pPr>
      <w:r w:rsidRPr="009A4CAA">
        <w:rPr>
          <w:b/>
          <w:bCs/>
          <w:lang w:val="en-ZA"/>
        </w:rPr>
        <w:t>[I have changed the original (shaded blue) and included text shaded yellow below, to bring this more in line with the description of microcontrollers in Robotics.  Please confirm it is correct]</w:t>
      </w:r>
    </w:p>
    <w:p w14:paraId="245BACC5" w14:textId="5DDB8478" w:rsidR="00CB6659" w:rsidRPr="00901CF1" w:rsidRDefault="00CB6659" w:rsidP="00CB6659">
      <w:pPr>
        <w:shd w:val="clear" w:color="auto" w:fill="FFFFFF"/>
        <w:spacing w:line="360" w:lineRule="auto"/>
        <w:rPr>
          <w:lang w:val="en-ZA"/>
        </w:rPr>
      </w:pPr>
      <w:r w:rsidRPr="0059188C">
        <w:rPr>
          <w:strike/>
          <w:shd w:val="clear" w:color="auto" w:fill="D9E2F3" w:themeFill="accent1" w:themeFillTint="33"/>
        </w:rPr>
        <w:t>A microcontroller is basically a type of computer that comes in different packages and sizes.</w:t>
      </w:r>
      <w:r w:rsidRPr="00902E95">
        <w:t xml:space="preserve"> </w:t>
      </w:r>
      <w:r w:rsidRPr="00B704C7">
        <w:rPr>
          <w:shd w:val="clear" w:color="auto" w:fill="FFF2CC" w:themeFill="accent4" w:themeFillTint="33"/>
          <w:lang w:val="en-ZA"/>
        </w:rPr>
        <w:t xml:space="preserve">A microcontroller is a type of computer that is a compact integrated circuit (packaged in different shapes and sizes) that is designed to control one specific operation. This operation will generally take the form of feedback on reading input and </w:t>
      </w:r>
      <w:commentRangeStart w:id="13"/>
      <w:r w:rsidRPr="00B704C7">
        <w:rPr>
          <w:shd w:val="clear" w:color="auto" w:fill="FFF2CC" w:themeFill="accent4" w:themeFillTint="33"/>
          <w:lang w:val="en-ZA"/>
        </w:rPr>
        <w:t>output</w:t>
      </w:r>
      <w:commentRangeEnd w:id="13"/>
      <w:r w:rsidR="00753743">
        <w:rPr>
          <w:rStyle w:val="CommentReference"/>
        </w:rPr>
        <w:commentReference w:id="13"/>
      </w:r>
      <w:ins w:id="14" w:author="Godwin Pedzisai Dzvapatsva" w:date="2023-03-08T20:03:00Z">
        <w:r w:rsidR="00753743">
          <w:rPr>
            <w:shd w:val="clear" w:color="auto" w:fill="FFF2CC" w:themeFill="accent4" w:themeFillTint="33"/>
            <w:lang w:val="en-ZA"/>
          </w:rPr>
          <w:t xml:space="preserve"> through </w:t>
        </w:r>
      </w:ins>
      <w:del w:id="15" w:author="Godwin Pedzisai Dzvapatsva" w:date="2023-03-08T20:03:00Z">
        <w:r w:rsidRPr="00B704C7" w:rsidDel="00753743">
          <w:rPr>
            <w:shd w:val="clear" w:color="auto" w:fill="FFF2CC" w:themeFill="accent4" w:themeFillTint="33"/>
            <w:lang w:val="en-ZA"/>
          </w:rPr>
          <w:delText xml:space="preserve">. </w:delText>
        </w:r>
        <w:r w:rsidRPr="00B704C7" w:rsidDel="00753743">
          <w:rPr>
            <w:lang w:val="en-ZA"/>
          </w:rPr>
          <w:delText>It is also commonly</w:delText>
        </w:r>
        <w:r w:rsidRPr="00901CF1" w:rsidDel="00753743">
          <w:rPr>
            <w:lang w:val="en-ZA"/>
          </w:rPr>
          <w:delText xml:space="preserve"> referred to as </w:delText>
        </w:r>
      </w:del>
      <w:r w:rsidRPr="00901CF1">
        <w:rPr>
          <w:lang w:val="en-ZA"/>
        </w:rPr>
        <w:t>General Purpose Input Output (GPIO)</w:t>
      </w:r>
      <w:ins w:id="16" w:author="Godwin Pedzisai Dzvapatsva" w:date="2023-03-08T20:03:00Z">
        <w:r w:rsidR="00753743">
          <w:rPr>
            <w:lang w:val="en-ZA"/>
          </w:rPr>
          <w:t xml:space="preserve"> ports</w:t>
        </w:r>
      </w:ins>
      <w:r w:rsidRPr="00901CF1">
        <w:rPr>
          <w:lang w:val="en-ZA"/>
        </w:rPr>
        <w:t xml:space="preserve">. </w:t>
      </w:r>
    </w:p>
    <w:p w14:paraId="6BFFD901" w14:textId="77777777" w:rsidR="00CB6659" w:rsidRPr="00901CF1" w:rsidRDefault="00CB6659" w:rsidP="00CB6659">
      <w:pPr>
        <w:keepNext/>
        <w:shd w:val="clear" w:color="auto" w:fill="FFFFFF"/>
        <w:spacing w:line="360" w:lineRule="auto"/>
        <w:rPr>
          <w:lang w:val="en-ZA"/>
        </w:rPr>
      </w:pPr>
      <w:r w:rsidRPr="00901CF1">
        <w:rPr>
          <w:noProof/>
          <w:lang w:val="en-ZA"/>
        </w:rPr>
        <w:lastRenderedPageBreak/>
        <w:drawing>
          <wp:inline distT="0" distB="0" distL="0" distR="0" wp14:anchorId="3205CEF6" wp14:editId="23E17635">
            <wp:extent cx="2333625" cy="1962150"/>
            <wp:effectExtent l="19050" t="19050" r="9525" b="0"/>
            <wp:docPr id="1" name="Picture 1" descr="PIC32MX270F256B-I/SP - Microchip - Microcontroller PIC/DSPIC, PIC32 Family  PIC32MX Series, 32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32MX270F256B-I/SP - Microchip - Microcontroller PIC/DSPIC, PIC32 Family  PIC32MX Series, 32b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1962150"/>
                    </a:xfrm>
                    <a:prstGeom prst="rect">
                      <a:avLst/>
                    </a:prstGeom>
                    <a:noFill/>
                    <a:ln>
                      <a:solidFill>
                        <a:schemeClr val="tx1"/>
                      </a:solidFill>
                    </a:ln>
                  </pic:spPr>
                </pic:pic>
              </a:graphicData>
            </a:graphic>
          </wp:inline>
        </w:drawing>
      </w:r>
    </w:p>
    <w:p w14:paraId="5134FA97" w14:textId="77777777" w:rsidR="00CB6659" w:rsidRPr="003D43EB" w:rsidRDefault="00CB6659" w:rsidP="00CB6659">
      <w:pPr>
        <w:pStyle w:val="Caption"/>
        <w:rPr>
          <w:b/>
          <w:bCs/>
          <w:color w:val="auto"/>
          <w:sz w:val="24"/>
          <w:szCs w:val="24"/>
          <w:lang w:val="en-ZA"/>
        </w:rPr>
      </w:pPr>
      <w:r w:rsidRPr="003D43EB">
        <w:rPr>
          <w:b/>
          <w:bCs/>
          <w:color w:val="auto"/>
          <w:sz w:val="24"/>
          <w:szCs w:val="24"/>
          <w:lang w:val="en-ZA"/>
        </w:rPr>
        <w:t xml:space="preserve">Figure 1.4: Example of a microcontroller (PIC32MX Series Microcontrollers) </w:t>
      </w:r>
    </w:p>
    <w:p w14:paraId="787E5D2D" w14:textId="77777777" w:rsidR="00CB6659" w:rsidRPr="00721B39" w:rsidRDefault="00CB6659" w:rsidP="00CB6659">
      <w:pPr>
        <w:pStyle w:val="Caption"/>
        <w:rPr>
          <w:i w:val="0"/>
          <w:iCs w:val="0"/>
          <w:color w:val="FF0000"/>
          <w:sz w:val="24"/>
          <w:szCs w:val="24"/>
          <w:lang w:val="en-ZA"/>
        </w:rPr>
      </w:pPr>
      <w:r w:rsidRPr="00721B39">
        <w:rPr>
          <w:i w:val="0"/>
          <w:iCs w:val="0"/>
          <w:color w:val="FF0000"/>
          <w:sz w:val="24"/>
          <w:szCs w:val="24"/>
          <w:lang w:val="en-ZA"/>
        </w:rPr>
        <w:t xml:space="preserve">[AW: source? Or </w:t>
      </w:r>
      <w:commentRangeStart w:id="17"/>
      <w:r w:rsidRPr="00721B39">
        <w:rPr>
          <w:i w:val="0"/>
          <w:iCs w:val="0"/>
          <w:color w:val="FF0000"/>
          <w:sz w:val="24"/>
          <w:szCs w:val="24"/>
          <w:lang w:val="en-ZA"/>
        </w:rPr>
        <w:t>redraw</w:t>
      </w:r>
      <w:commentRangeEnd w:id="17"/>
      <w:r w:rsidR="00E82D30">
        <w:rPr>
          <w:rStyle w:val="CommentReference"/>
          <w:i w:val="0"/>
          <w:iCs w:val="0"/>
          <w:color w:val="auto"/>
        </w:rPr>
        <w:commentReference w:id="17"/>
      </w:r>
      <w:r w:rsidRPr="00721B39">
        <w:rPr>
          <w:i w:val="0"/>
          <w:iCs w:val="0"/>
          <w:color w:val="FF0000"/>
          <w:sz w:val="24"/>
          <w:szCs w:val="24"/>
          <w:lang w:val="en-ZA"/>
        </w:rPr>
        <w:t>?]</w:t>
      </w:r>
    </w:p>
    <w:p w14:paraId="22C97DE3" w14:textId="77777777" w:rsidR="00CB6659" w:rsidRDefault="00CB6659" w:rsidP="00CB6659">
      <w:pPr>
        <w:shd w:val="clear" w:color="auto" w:fill="E2EFD9" w:themeFill="accent6" w:themeFillTint="33"/>
        <w:spacing w:after="0"/>
        <w:rPr>
          <w:b/>
          <w:bCs/>
          <w:lang w:val="en-ZA"/>
        </w:rPr>
      </w:pPr>
      <w:r>
        <w:rPr>
          <w:b/>
          <w:bCs/>
          <w:lang w:val="en-ZA"/>
        </w:rPr>
        <w:t xml:space="preserve">[text shaded BLUE is available on a google search, please </w:t>
      </w:r>
      <w:commentRangeStart w:id="18"/>
      <w:r>
        <w:rPr>
          <w:b/>
          <w:bCs/>
          <w:lang w:val="en-ZA"/>
        </w:rPr>
        <w:t>modify</w:t>
      </w:r>
      <w:commentRangeEnd w:id="18"/>
      <w:r w:rsidR="00667DBE">
        <w:rPr>
          <w:rStyle w:val="CommentReference"/>
        </w:rPr>
        <w:commentReference w:id="18"/>
      </w:r>
      <w:r>
        <w:rPr>
          <w:b/>
          <w:bCs/>
          <w:lang w:val="en-ZA"/>
        </w:rPr>
        <w:t>]</w:t>
      </w:r>
    </w:p>
    <w:p w14:paraId="26EF2EBB" w14:textId="6A0E7A40" w:rsidR="00CB6659" w:rsidRDefault="00CB6659" w:rsidP="00CB6659">
      <w:pPr>
        <w:shd w:val="clear" w:color="auto" w:fill="D9E2F3" w:themeFill="accent1" w:themeFillTint="33"/>
        <w:spacing w:after="0"/>
        <w:rPr>
          <w:ins w:id="19" w:author="Godwin Pedzisai Dzvapatsva" w:date="2023-03-08T21:55:00Z"/>
          <w:b/>
          <w:bCs/>
          <w:lang w:val="en-ZA"/>
        </w:rPr>
      </w:pPr>
      <w:r w:rsidRPr="00901CF1">
        <w:rPr>
          <w:b/>
          <w:bCs/>
          <w:lang w:val="en-ZA"/>
        </w:rPr>
        <w:t>Microprocessor</w:t>
      </w:r>
    </w:p>
    <w:p w14:paraId="4874D4EC" w14:textId="0FF8CE7C" w:rsidR="00667DBE" w:rsidRPr="00667DBE" w:rsidRDefault="00667DBE">
      <w:pPr>
        <w:shd w:val="clear" w:color="auto" w:fill="D9E2F3" w:themeFill="accent1" w:themeFillTint="33"/>
        <w:spacing w:after="0"/>
        <w:jc w:val="both"/>
        <w:rPr>
          <w:lang w:val="en-ZA"/>
          <w:rPrChange w:id="20" w:author="Godwin Pedzisai Dzvapatsva" w:date="2023-03-08T21:55:00Z">
            <w:rPr>
              <w:b/>
              <w:bCs/>
              <w:lang w:val="en-ZA"/>
            </w:rPr>
          </w:rPrChange>
        </w:rPr>
        <w:pPrChange w:id="21" w:author="Godwin Pedzisai Dzvapatsva" w:date="2023-03-08T21:55:00Z">
          <w:pPr>
            <w:shd w:val="clear" w:color="auto" w:fill="D9E2F3" w:themeFill="accent1" w:themeFillTint="33"/>
            <w:spacing w:after="0"/>
          </w:pPr>
        </w:pPrChange>
      </w:pPr>
      <w:ins w:id="22" w:author="Godwin Pedzisai Dzvapatsva" w:date="2023-03-08T21:55:00Z">
        <w:r w:rsidRPr="00667DBE">
          <w:rPr>
            <w:lang w:val="en-ZA"/>
            <w:rPrChange w:id="23" w:author="Godwin Pedzisai Dzvapatsva" w:date="2023-03-08T21:55:00Z">
              <w:rPr>
                <w:b/>
                <w:bCs/>
                <w:lang w:val="en-ZA"/>
              </w:rPr>
            </w:rPrChange>
          </w:rPr>
          <w:t xml:space="preserve">A microprocessor is a very compact electronic circuit </w:t>
        </w:r>
      </w:ins>
      <w:ins w:id="24" w:author="Godwin Pedzisai Dzvapatsva" w:date="2023-03-08T21:57:00Z">
        <w:r>
          <w:rPr>
            <w:lang w:val="en-ZA"/>
          </w:rPr>
          <w:t xml:space="preserve">capable of performing ALU operations and </w:t>
        </w:r>
      </w:ins>
      <w:ins w:id="25" w:author="Godwin Pedzisai Dzvapatsva" w:date="2023-03-08T21:55:00Z">
        <w:r w:rsidRPr="00667DBE">
          <w:rPr>
            <w:lang w:val="en-ZA"/>
            <w:rPrChange w:id="26" w:author="Godwin Pedzisai Dzvapatsva" w:date="2023-03-08T21:55:00Z">
              <w:rPr>
                <w:b/>
                <w:bCs/>
                <w:lang w:val="en-ZA"/>
              </w:rPr>
            </w:rPrChange>
          </w:rPr>
          <w:t xml:space="preserve">connects to the main circuit board via connection pins moulded into it. The microprocessor's size, shape, and number of pins are determined by the quantity of data it is designed to manage. A microprocessor is easily affected by moisture or </w:t>
        </w:r>
      </w:ins>
      <w:ins w:id="27" w:author="Godwin Pedzisai Dzvapatsva" w:date="2023-03-08T23:14:00Z">
        <w:r w:rsidR="00ED1575" w:rsidRPr="00ED1575">
          <w:rPr>
            <w:lang w:val="en-ZA"/>
          </w:rPr>
          <w:t>contact;</w:t>
        </w:r>
      </w:ins>
      <w:ins w:id="28" w:author="Godwin Pedzisai Dzvapatsva" w:date="2023-03-08T21:55:00Z">
        <w:r w:rsidRPr="00667DBE">
          <w:rPr>
            <w:lang w:val="en-ZA"/>
            <w:rPrChange w:id="29" w:author="Godwin Pedzisai Dzvapatsva" w:date="2023-03-08T21:55:00Z">
              <w:rPr>
                <w:b/>
                <w:bCs/>
                <w:lang w:val="en-ZA"/>
              </w:rPr>
            </w:rPrChange>
          </w:rPr>
          <w:t xml:space="preserve"> thus it is enclosed in plastic or ceramic to provide some protection.</w:t>
        </w:r>
      </w:ins>
    </w:p>
    <w:p w14:paraId="40E0776D" w14:textId="6797130A" w:rsidR="00CB6659" w:rsidRPr="004C0603" w:rsidDel="005E0BAA" w:rsidRDefault="00CB6659" w:rsidP="00CB6659">
      <w:pPr>
        <w:shd w:val="clear" w:color="auto" w:fill="D9E2F3" w:themeFill="accent1" w:themeFillTint="33"/>
        <w:spacing w:line="360" w:lineRule="auto"/>
        <w:rPr>
          <w:del w:id="30" w:author="Godwin Pedzisai Dzvapatsva" w:date="2023-03-08T21:47:00Z"/>
          <w:lang w:val="en-ZA"/>
        </w:rPr>
      </w:pPr>
      <w:del w:id="31" w:author="Godwin Pedzisai Dzvapatsva" w:date="2023-03-08T21:47:00Z">
        <w:r w:rsidRPr="004C0603" w:rsidDel="005E0BAA">
          <w:rPr>
            <w:lang w:val="en-ZA"/>
          </w:rPr>
          <w:delText>The general-purpose processors are represented by the microprocessor in embedded systems. There are different varieties of microprocessors available in the market from different companies. The microprocessor is also a general-purpose processor that consists of a control unit, ALU, a bunch of registers also called scratchpad registers, control registers and status registers.</w:delText>
        </w:r>
      </w:del>
    </w:p>
    <w:p w14:paraId="7E5272FA" w14:textId="77777777" w:rsidR="00CB6659" w:rsidRPr="00901CF1" w:rsidRDefault="00CB6659" w:rsidP="00CB6659">
      <w:pPr>
        <w:keepNext/>
        <w:rPr>
          <w:lang w:val="en-ZA"/>
        </w:rPr>
      </w:pPr>
      <w:r w:rsidRPr="00901CF1">
        <w:rPr>
          <w:noProof/>
          <w:lang w:val="en-ZA"/>
        </w:rPr>
        <w:drawing>
          <wp:inline distT="0" distB="0" distL="0" distR="0" wp14:anchorId="1B8083A2" wp14:editId="2C46900E">
            <wp:extent cx="3765946" cy="2591435"/>
            <wp:effectExtent l="19050" t="19050" r="6350" b="0"/>
            <wp:docPr id="2" name="Picture 2" descr="What is a Microprocessor ? How does it 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a Microprocessor ? How does it work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7183" cy="2599168"/>
                    </a:xfrm>
                    <a:prstGeom prst="rect">
                      <a:avLst/>
                    </a:prstGeom>
                    <a:noFill/>
                    <a:ln>
                      <a:solidFill>
                        <a:schemeClr val="tx1"/>
                      </a:solidFill>
                    </a:ln>
                  </pic:spPr>
                </pic:pic>
              </a:graphicData>
            </a:graphic>
          </wp:inline>
        </w:drawing>
      </w:r>
    </w:p>
    <w:p w14:paraId="3C11CD9E" w14:textId="77777777" w:rsidR="00CB6659" w:rsidRPr="003D43EB" w:rsidRDefault="00CB6659" w:rsidP="00CB6659">
      <w:pPr>
        <w:pStyle w:val="Caption"/>
        <w:rPr>
          <w:b/>
          <w:bCs/>
          <w:color w:val="auto"/>
          <w:sz w:val="24"/>
          <w:szCs w:val="24"/>
          <w:lang w:val="en-ZA"/>
        </w:rPr>
      </w:pPr>
      <w:r w:rsidRPr="003D43EB">
        <w:rPr>
          <w:b/>
          <w:bCs/>
          <w:color w:val="auto"/>
          <w:sz w:val="24"/>
          <w:szCs w:val="24"/>
          <w:lang w:val="en-ZA"/>
        </w:rPr>
        <w:t>Figure 1.</w:t>
      </w:r>
      <w:r>
        <w:rPr>
          <w:b/>
          <w:bCs/>
          <w:color w:val="auto"/>
          <w:sz w:val="24"/>
          <w:szCs w:val="24"/>
          <w:lang w:val="en-ZA"/>
        </w:rPr>
        <w:t>5</w:t>
      </w:r>
      <w:r w:rsidRPr="003D43EB">
        <w:rPr>
          <w:b/>
          <w:bCs/>
          <w:color w:val="auto"/>
          <w:sz w:val="24"/>
          <w:szCs w:val="24"/>
          <w:lang w:val="en-ZA"/>
        </w:rPr>
        <w:t>: Example of microprocessor</w:t>
      </w:r>
    </w:p>
    <w:p w14:paraId="1209F65A" w14:textId="77777777" w:rsidR="00CB6659" w:rsidRPr="00721B39" w:rsidRDefault="00CB6659" w:rsidP="00CB6659">
      <w:pPr>
        <w:pStyle w:val="Caption"/>
        <w:rPr>
          <w:i w:val="0"/>
          <w:iCs w:val="0"/>
          <w:color w:val="FF0000"/>
          <w:sz w:val="24"/>
          <w:szCs w:val="24"/>
          <w:lang w:val="en-ZA"/>
        </w:rPr>
      </w:pPr>
      <w:r w:rsidRPr="00721B39">
        <w:rPr>
          <w:i w:val="0"/>
          <w:iCs w:val="0"/>
          <w:color w:val="FF0000"/>
          <w:sz w:val="24"/>
          <w:szCs w:val="24"/>
          <w:lang w:val="en-ZA"/>
        </w:rPr>
        <w:t xml:space="preserve">[AW: source? Or </w:t>
      </w:r>
      <w:commentRangeStart w:id="32"/>
      <w:r w:rsidRPr="00721B39">
        <w:rPr>
          <w:i w:val="0"/>
          <w:iCs w:val="0"/>
          <w:color w:val="FF0000"/>
          <w:sz w:val="24"/>
          <w:szCs w:val="24"/>
          <w:lang w:val="en-ZA"/>
        </w:rPr>
        <w:t>redraw</w:t>
      </w:r>
      <w:commentRangeEnd w:id="32"/>
      <w:r w:rsidR="005E0BAA">
        <w:rPr>
          <w:rStyle w:val="CommentReference"/>
          <w:i w:val="0"/>
          <w:iCs w:val="0"/>
          <w:color w:val="auto"/>
        </w:rPr>
        <w:commentReference w:id="32"/>
      </w:r>
      <w:r w:rsidRPr="00721B39">
        <w:rPr>
          <w:i w:val="0"/>
          <w:iCs w:val="0"/>
          <w:color w:val="FF0000"/>
          <w:sz w:val="24"/>
          <w:szCs w:val="24"/>
          <w:lang w:val="en-ZA"/>
        </w:rPr>
        <w:t>?]</w:t>
      </w:r>
    </w:p>
    <w:p w14:paraId="233C86E8" w14:textId="2DE66BD0" w:rsidR="00CB6659" w:rsidRPr="00901CF1" w:rsidRDefault="00280F63">
      <w:pPr>
        <w:jc w:val="both"/>
        <w:rPr>
          <w:lang w:val="en-ZA"/>
        </w:rPr>
        <w:pPrChange w:id="33" w:author="Godwin Pedzisai Dzvapatsva" w:date="2023-03-08T22:12:00Z">
          <w:pPr/>
        </w:pPrChange>
      </w:pPr>
      <w:ins w:id="34" w:author="Godwin Pedzisai Dzvapatsva" w:date="2023-03-08T22:12:00Z">
        <w:r>
          <w:t xml:space="preserve">Microprocessors are becoming cheaper, offering high speed, becoming smaller in </w:t>
        </w:r>
        <w:proofErr w:type="gramStart"/>
        <w:r>
          <w:t>size</w:t>
        </w:r>
        <w:proofErr w:type="gramEnd"/>
        <w:r>
          <w:t xml:space="preserve"> and consuming less power than the older models and generating less heat. </w:t>
        </w:r>
      </w:ins>
      <w:del w:id="35" w:author="Godwin Pedzisai Dzvapatsva" w:date="2023-03-08T22:12:00Z">
        <w:r w:rsidR="00CB6659" w:rsidRPr="00901CF1" w:rsidDel="00280F63">
          <w:rPr>
            <w:lang w:val="en-ZA"/>
          </w:rPr>
          <w:delText xml:space="preserve">Microprocessors are cheap, offer high speed, </w:delText>
        </w:r>
      </w:del>
      <w:del w:id="36" w:author="Godwin Pedzisai Dzvapatsva" w:date="2023-03-08T22:11:00Z">
        <w:r w:rsidR="00CB6659" w:rsidDel="00280F63">
          <w:rPr>
            <w:lang w:val="en-ZA"/>
          </w:rPr>
          <w:delText>are</w:delText>
        </w:r>
      </w:del>
      <w:del w:id="37" w:author="Godwin Pedzisai Dzvapatsva" w:date="2023-03-08T22:12:00Z">
        <w:r w:rsidR="00CB6659" w:rsidDel="00280F63">
          <w:rPr>
            <w:lang w:val="en-ZA"/>
          </w:rPr>
          <w:delText xml:space="preserve"> </w:delText>
        </w:r>
        <w:r w:rsidR="00CB6659" w:rsidRPr="00901CF1" w:rsidDel="00280F63">
          <w:rPr>
            <w:lang w:val="en-ZA"/>
          </w:rPr>
          <w:delText>small in size</w:delText>
        </w:r>
      </w:del>
      <w:del w:id="38" w:author="Godwin Pedzisai Dzvapatsva" w:date="2023-03-08T22:11:00Z">
        <w:r w:rsidR="00CB6659" w:rsidRPr="00901CF1" w:rsidDel="00280F63">
          <w:rPr>
            <w:lang w:val="en-ZA"/>
          </w:rPr>
          <w:delText>,</w:delText>
        </w:r>
      </w:del>
      <w:del w:id="39" w:author="Godwin Pedzisai Dzvapatsva" w:date="2023-03-08T22:12:00Z">
        <w:r w:rsidR="00CB6659" w:rsidRPr="00901CF1" w:rsidDel="00280F63">
          <w:rPr>
            <w:lang w:val="en-ZA"/>
          </w:rPr>
          <w:delText xml:space="preserve"> consum</w:delText>
        </w:r>
      </w:del>
      <w:del w:id="40" w:author="Godwin Pedzisai Dzvapatsva" w:date="2023-03-08T22:11:00Z">
        <w:r w:rsidR="00CB6659" w:rsidRPr="00901CF1" w:rsidDel="00280F63">
          <w:rPr>
            <w:lang w:val="en-ZA"/>
          </w:rPr>
          <w:delText>e</w:delText>
        </w:r>
      </w:del>
      <w:del w:id="41" w:author="Godwin Pedzisai Dzvapatsva" w:date="2023-03-08T22:12:00Z">
        <w:r w:rsidR="00CB6659" w:rsidRPr="00901CF1" w:rsidDel="00280F63">
          <w:rPr>
            <w:lang w:val="en-ZA"/>
          </w:rPr>
          <w:delText xml:space="preserve"> less power and generate less heat.</w:delText>
        </w:r>
        <w:r w:rsidR="00CB6659" w:rsidDel="00280F63">
          <w:rPr>
            <w:lang w:val="en-ZA"/>
          </w:rPr>
          <w:delText xml:space="preserve"> </w:delText>
        </w:r>
      </w:del>
      <w:ins w:id="42" w:author="Godwin Pedzisai Dzvapatsva" w:date="2023-03-08T22:07:00Z">
        <w:r>
          <w:rPr>
            <w:lang w:val="en-ZA"/>
          </w:rPr>
          <w:t xml:space="preserve">However, when compared to microcontrollers, microprocessors generally consume more </w:t>
        </w:r>
        <w:proofErr w:type="gramStart"/>
        <w:r>
          <w:rPr>
            <w:lang w:val="en-ZA"/>
          </w:rPr>
          <w:t>powe</w:t>
        </w:r>
      </w:ins>
      <w:ins w:id="43" w:author="Godwin Pedzisai Dzvapatsva" w:date="2023-03-08T22:08:00Z">
        <w:r>
          <w:rPr>
            <w:lang w:val="en-ZA"/>
          </w:rPr>
          <w:t>r</w:t>
        </w:r>
      </w:ins>
      <w:proofErr w:type="gramEnd"/>
      <w:ins w:id="44" w:author="Godwin Pedzisai Dzvapatsva" w:date="2023-03-08T22:09:00Z">
        <w:r>
          <w:rPr>
            <w:lang w:val="en-ZA"/>
          </w:rPr>
          <w:t xml:space="preserve"> and this is why they</w:t>
        </w:r>
      </w:ins>
      <w:ins w:id="45" w:author="Godwin Pedzisai Dzvapatsva" w:date="2023-03-08T22:10:00Z">
        <w:r>
          <w:rPr>
            <w:lang w:val="en-ZA"/>
          </w:rPr>
          <w:t xml:space="preserve"> require cooling fan.</w:t>
        </w:r>
      </w:ins>
      <w:r w:rsidR="00CB6659" w:rsidRPr="009A4CAA">
        <w:rPr>
          <w:b/>
          <w:bCs/>
          <w:lang w:val="en-ZA"/>
        </w:rPr>
        <w:t>[</w:t>
      </w:r>
      <w:r w:rsidR="00CB6659" w:rsidRPr="009A4CAA">
        <w:rPr>
          <w:b/>
          <w:bCs/>
          <w:shd w:val="clear" w:color="auto" w:fill="E2EFD9" w:themeFill="accent6" w:themeFillTint="33"/>
          <w:lang w:val="en-ZA"/>
        </w:rPr>
        <w:t xml:space="preserve">compared to </w:t>
      </w:r>
      <w:commentRangeStart w:id="46"/>
      <w:r w:rsidR="00CB6659" w:rsidRPr="009A4CAA">
        <w:rPr>
          <w:b/>
          <w:bCs/>
          <w:shd w:val="clear" w:color="auto" w:fill="E2EFD9" w:themeFill="accent6" w:themeFillTint="33"/>
          <w:lang w:val="en-ZA"/>
        </w:rPr>
        <w:t>what</w:t>
      </w:r>
      <w:commentRangeEnd w:id="46"/>
      <w:r w:rsidR="00F14AAF">
        <w:rPr>
          <w:rStyle w:val="CommentReference"/>
        </w:rPr>
        <w:commentReference w:id="46"/>
      </w:r>
      <w:r w:rsidR="00CB6659" w:rsidRPr="009A4CAA">
        <w:rPr>
          <w:b/>
          <w:bCs/>
          <w:shd w:val="clear" w:color="auto" w:fill="E2EFD9" w:themeFill="accent6" w:themeFillTint="33"/>
          <w:lang w:val="en-ZA"/>
        </w:rPr>
        <w:t>?]</w:t>
      </w:r>
    </w:p>
    <w:p w14:paraId="64102C33" w14:textId="77777777" w:rsidR="00CB6659" w:rsidRPr="00901CF1" w:rsidRDefault="00CB6659" w:rsidP="00CB6659">
      <w:pPr>
        <w:spacing w:line="360" w:lineRule="auto"/>
        <w:rPr>
          <w:lang w:val="en-ZA"/>
        </w:rPr>
      </w:pPr>
      <w:r w:rsidRPr="00901CF1">
        <w:rPr>
          <w:lang w:val="en-ZA"/>
        </w:rPr>
        <w:t>Microprocessors uses a clock signal to control the rate at which instructions are executed, synchronize other internal components</w:t>
      </w:r>
      <w:r>
        <w:rPr>
          <w:lang w:val="en-ZA"/>
        </w:rPr>
        <w:t>,</w:t>
      </w:r>
      <w:r w:rsidRPr="00901CF1">
        <w:rPr>
          <w:lang w:val="en-ZA"/>
        </w:rPr>
        <w:t xml:space="preserve"> and to control the data transfer between them.</w:t>
      </w:r>
    </w:p>
    <w:p w14:paraId="5B7C8A06" w14:textId="77777777" w:rsidR="00CB6659" w:rsidRPr="00901CF1" w:rsidRDefault="00CB6659" w:rsidP="00CB6659">
      <w:pPr>
        <w:shd w:val="clear" w:color="auto" w:fill="D9E2F3" w:themeFill="accent1" w:themeFillTint="33"/>
        <w:spacing w:after="0"/>
        <w:rPr>
          <w:rFonts w:eastAsia="Times New Roman"/>
          <w:b/>
          <w:bCs/>
          <w:kern w:val="0"/>
          <w:lang w:val="en-ZA" w:eastAsia="en-ZA"/>
        </w:rPr>
      </w:pPr>
      <w:r w:rsidRPr="00901CF1">
        <w:rPr>
          <w:b/>
          <w:bCs/>
          <w:lang w:val="en-ZA"/>
        </w:rPr>
        <w:lastRenderedPageBreak/>
        <w:t>Embedded processor</w:t>
      </w:r>
    </w:p>
    <w:p w14:paraId="53C7FECA" w14:textId="378A9486" w:rsidR="00CB6659" w:rsidDel="00F90682" w:rsidRDefault="00F90682" w:rsidP="00F90682">
      <w:pPr>
        <w:shd w:val="clear" w:color="auto" w:fill="D9E2F3" w:themeFill="accent1" w:themeFillTint="33"/>
        <w:spacing w:after="0" w:line="360" w:lineRule="auto"/>
        <w:jc w:val="both"/>
        <w:rPr>
          <w:del w:id="47" w:author="Godwin Pedzisai Dzvapatsva" w:date="2023-03-08T22:59:00Z"/>
          <w:lang w:val="en-ZA"/>
        </w:rPr>
      </w:pPr>
      <w:bookmarkStart w:id="48" w:name="_Hlk129207326"/>
      <w:ins w:id="49" w:author="Godwin Pedzisai Dzvapatsva" w:date="2023-03-08T22:59:00Z">
        <w:r w:rsidRPr="00F90682">
          <w:rPr>
            <w:lang w:val="en-ZA"/>
          </w:rPr>
          <w:t xml:space="preserve">An embedded processor is a kind of computer chip that is utilized inside devices to give additional functionality in areas such as control, mechanical, and electrical monitoring. An embedded </w:t>
        </w:r>
      </w:ins>
      <w:ins w:id="50" w:author="Godwin Pedzisai Dzvapatsva" w:date="2023-03-09T09:44:00Z">
        <w:r w:rsidR="00E01C50">
          <w:rPr>
            <w:lang w:val="en-ZA"/>
          </w:rPr>
          <w:t>p</w:t>
        </w:r>
      </w:ins>
      <w:ins w:id="51" w:author="Godwin Pedzisai Dzvapatsva" w:date="2023-03-08T22:59:00Z">
        <w:r w:rsidRPr="00F90682">
          <w:rPr>
            <w:lang w:val="en-ZA"/>
          </w:rPr>
          <w:t>rocessor can be programmed particularly for the task at hand. As a result, it can support a wide range of CPU architectures.</w:t>
        </w:r>
      </w:ins>
      <w:ins w:id="52" w:author="Godwin Pedzisai Dzvapatsva" w:date="2023-03-08T23:15:00Z">
        <w:r w:rsidR="00ED1575">
          <w:rPr>
            <w:lang w:val="en-ZA"/>
          </w:rPr>
          <w:t xml:space="preserve"> </w:t>
        </w:r>
      </w:ins>
      <w:del w:id="53" w:author="Godwin Pedzisai Dzvapatsva" w:date="2023-03-08T22:59:00Z">
        <w:r w:rsidR="00CB6659" w:rsidRPr="00901CF1" w:rsidDel="00F90682">
          <w:rPr>
            <w:lang w:val="en-ZA"/>
          </w:rPr>
          <w:delText xml:space="preserve">An embedded processor is one type of processor which is designed to control mechanical functions and electrical functions. It consists of several blocks such as the processor, timer, an interrupt controller, program memory and data memory, power supply, reset and clock oscillator circuits, system application-specific circuits, ports and interfacing circuits. </w:delText>
        </w:r>
      </w:del>
    </w:p>
    <w:bookmarkEnd w:id="48"/>
    <w:p w14:paraId="3A8679D4" w14:textId="77777777" w:rsidR="00CB6659" w:rsidRPr="00901CF1" w:rsidRDefault="00CB6659" w:rsidP="00CB6659">
      <w:pPr>
        <w:spacing w:after="0" w:line="360" w:lineRule="auto"/>
        <w:rPr>
          <w:shd w:val="clear" w:color="auto" w:fill="FFFFFF"/>
          <w:lang w:val="en-ZA"/>
        </w:rPr>
      </w:pPr>
      <w:r w:rsidRPr="00901CF1">
        <w:rPr>
          <w:shd w:val="clear" w:color="auto" w:fill="FFFFFF"/>
          <w:lang w:val="en-ZA"/>
        </w:rPr>
        <w:t xml:space="preserve">Embedded processors are designed especially for coping with the </w:t>
      </w:r>
      <w:r>
        <w:rPr>
          <w:shd w:val="clear" w:color="auto" w:fill="FFFFFF"/>
          <w:lang w:val="en-ZA"/>
        </w:rPr>
        <w:t>needs</w:t>
      </w:r>
      <w:r w:rsidRPr="00901CF1">
        <w:rPr>
          <w:shd w:val="clear" w:color="auto" w:fill="FFFFFF"/>
          <w:lang w:val="en-ZA"/>
        </w:rPr>
        <w:t xml:space="preserve"> of an embedded gadget.</w:t>
      </w:r>
    </w:p>
    <w:p w14:paraId="53FC89D0" w14:textId="29C5737F" w:rsidR="00CB6659" w:rsidRPr="00901CF1" w:rsidRDefault="00CB6659" w:rsidP="00CB6659">
      <w:pPr>
        <w:spacing w:line="360" w:lineRule="auto"/>
        <w:rPr>
          <w:lang w:val="en-ZA"/>
        </w:rPr>
      </w:pPr>
      <w:r w:rsidRPr="00901CF1">
        <w:rPr>
          <w:lang w:val="en-ZA"/>
        </w:rPr>
        <w:t xml:space="preserve">Embedded processors may be observed in transportable devices like </w:t>
      </w:r>
      <w:ins w:id="54" w:author="Godwin Pedzisai Dzvapatsva" w:date="2023-03-08T22:31:00Z">
        <w:r w:rsidR="00C23841">
          <w:rPr>
            <w:lang w:val="en-ZA"/>
          </w:rPr>
          <w:t xml:space="preserve">smart </w:t>
        </w:r>
      </w:ins>
      <w:commentRangeStart w:id="55"/>
      <w:del w:id="56" w:author="Godwin Pedzisai Dzvapatsva" w:date="2023-03-08T22:31:00Z">
        <w:r w:rsidRPr="00A748EC" w:rsidDel="00C23841">
          <w:rPr>
            <w:lang w:val="en-ZA"/>
          </w:rPr>
          <w:delText>virtual</w:delText>
        </w:r>
      </w:del>
      <w:commentRangeEnd w:id="55"/>
      <w:r w:rsidR="00C23841">
        <w:rPr>
          <w:rStyle w:val="CommentReference"/>
        </w:rPr>
        <w:commentReference w:id="55"/>
      </w:r>
      <w:del w:id="57" w:author="Godwin Pedzisai Dzvapatsva" w:date="2023-03-08T22:31:00Z">
        <w:r w:rsidRPr="00A748EC" w:rsidDel="00C23841">
          <w:rPr>
            <w:lang w:val="en-ZA"/>
          </w:rPr>
          <w:delText xml:space="preserve"> </w:delText>
        </w:r>
      </w:del>
      <w:r w:rsidRPr="00CE16FB">
        <w:rPr>
          <w:shd w:val="clear" w:color="auto" w:fill="E2EFD9" w:themeFill="accent6" w:themeFillTint="33"/>
          <w:lang w:val="en-ZA"/>
        </w:rPr>
        <w:t>[</w:t>
      </w:r>
      <w:r w:rsidR="009A4CAA" w:rsidRPr="00A748EC">
        <w:rPr>
          <w:b/>
          <w:bCs/>
          <w:shd w:val="clear" w:color="auto" w:fill="E2EFD9" w:themeFill="accent6" w:themeFillTint="33"/>
          <w:lang w:val="en-ZA"/>
        </w:rPr>
        <w:t xml:space="preserve">not sure </w:t>
      </w:r>
      <w:r w:rsidR="00A748EC" w:rsidRPr="00A748EC">
        <w:rPr>
          <w:b/>
          <w:bCs/>
          <w:shd w:val="clear" w:color="auto" w:fill="E2EFD9" w:themeFill="accent6" w:themeFillTint="33"/>
          <w:lang w:val="en-ZA"/>
        </w:rPr>
        <w:t xml:space="preserve">what you mean by virtual can i change to </w:t>
      </w:r>
      <w:r w:rsidRPr="00A748EC">
        <w:rPr>
          <w:b/>
          <w:bCs/>
          <w:shd w:val="clear" w:color="auto" w:fill="E2EFD9" w:themeFill="accent6" w:themeFillTint="33"/>
          <w:lang w:val="en-ZA"/>
        </w:rPr>
        <w:t>sports</w:t>
      </w:r>
      <w:r w:rsidRPr="009A4CAA">
        <w:rPr>
          <w:b/>
          <w:bCs/>
          <w:shd w:val="clear" w:color="auto" w:fill="E2EFD9" w:themeFill="accent6" w:themeFillTint="33"/>
          <w:lang w:val="en-ZA"/>
        </w:rPr>
        <w:t>/activity/smart?</w:t>
      </w:r>
      <w:r w:rsidRPr="009A4CAA">
        <w:rPr>
          <w:b/>
          <w:bCs/>
          <w:lang w:val="en-ZA"/>
        </w:rPr>
        <w:t>]</w:t>
      </w:r>
      <w:r w:rsidRPr="00901CF1">
        <w:rPr>
          <w:lang w:val="en-ZA"/>
        </w:rPr>
        <w:t xml:space="preserve"> watches, PDAs, digital cameras, GPS gadgets and MP3 players. They can also </w:t>
      </w:r>
      <w:proofErr w:type="gramStart"/>
      <w:r w:rsidRPr="00901CF1">
        <w:rPr>
          <w:lang w:val="en-ZA"/>
        </w:rPr>
        <w:t>be located in</w:t>
      </w:r>
      <w:proofErr w:type="gramEnd"/>
      <w:r w:rsidRPr="00901CF1">
        <w:rPr>
          <w:lang w:val="en-ZA"/>
        </w:rPr>
        <w:t xml:space="preserve"> large structures such as visitor’s lights, systems controlling energy</w:t>
      </w:r>
      <w:r>
        <w:rPr>
          <w:lang w:val="en-ZA"/>
        </w:rPr>
        <w:t>,</w:t>
      </w:r>
      <w:r w:rsidRPr="00901CF1">
        <w:rPr>
          <w:lang w:val="en-ZA"/>
        </w:rPr>
        <w:t xml:space="preserve"> vegetation and factory controllers.</w:t>
      </w:r>
    </w:p>
    <w:p w14:paraId="1A3FDB90" w14:textId="77777777" w:rsidR="00CB6659" w:rsidRPr="00901CF1" w:rsidRDefault="00CB6659" w:rsidP="00CB6659">
      <w:pPr>
        <w:pStyle w:val="NormalWeb"/>
        <w:shd w:val="clear" w:color="auto" w:fill="FFFFFF"/>
        <w:spacing w:before="0" w:beforeAutospacing="0" w:after="360" w:afterAutospacing="0"/>
        <w:textAlignment w:val="baseline"/>
        <w:rPr>
          <w:rFonts w:ascii="Arial" w:hAnsi="Arial" w:cs="Arial"/>
          <w:color w:val="666666"/>
          <w:sz w:val="27"/>
          <w:szCs w:val="27"/>
        </w:rPr>
      </w:pPr>
    </w:p>
    <w:p w14:paraId="1ED6E57A" w14:textId="1640409C" w:rsidR="00CB6659" w:rsidRPr="00901CF1" w:rsidRDefault="00F90682" w:rsidP="00CB6659">
      <w:pPr>
        <w:pStyle w:val="NormalWeb"/>
        <w:keepNext/>
        <w:shd w:val="clear" w:color="auto" w:fill="FFFFFF"/>
        <w:spacing w:before="0" w:beforeAutospacing="0" w:after="360" w:afterAutospacing="0"/>
        <w:textAlignment w:val="baseline"/>
      </w:pPr>
      <w:ins w:id="58" w:author="Godwin Pedzisai Dzvapatsva" w:date="2023-03-08T23:02:00Z">
        <w:r w:rsidRPr="00F90682">
          <w:t xml:space="preserve"> </w:t>
        </w:r>
      </w:ins>
      <w:commentRangeStart w:id="59"/>
      <w:r>
        <w:rPr>
          <w:noProof/>
        </w:rPr>
        <w:drawing>
          <wp:inline distT="0" distB="0" distL="0" distR="0" wp14:anchorId="57A8A13A" wp14:editId="24790353">
            <wp:extent cx="3669047" cy="2219883"/>
            <wp:effectExtent l="0" t="0" r="7620" b="9525"/>
            <wp:docPr id="3" name="Picture 3" descr="WHAT ARE EMBEDDED PROCESSORS? Controllers and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EMBEDDED PROCESSORS? Controllers and typ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472" cy="2231636"/>
                    </a:xfrm>
                    <a:prstGeom prst="rect">
                      <a:avLst/>
                    </a:prstGeom>
                    <a:noFill/>
                    <a:ln>
                      <a:noFill/>
                    </a:ln>
                  </pic:spPr>
                </pic:pic>
              </a:graphicData>
            </a:graphic>
          </wp:inline>
        </w:drawing>
      </w:r>
      <w:commentRangeEnd w:id="59"/>
      <w:r w:rsidR="00E01C50">
        <w:rPr>
          <w:rStyle w:val="CommentReference"/>
          <w:rFonts w:eastAsia="Calibri" w:cs="Basic Roman"/>
          <w:kern w:val="1"/>
          <w:lang w:val="en-GB" w:eastAsia="zh-CN"/>
        </w:rPr>
        <w:commentReference w:id="59"/>
      </w:r>
    </w:p>
    <w:p w14:paraId="352E3BB5" w14:textId="465D9B3F" w:rsidR="00CB6659" w:rsidRDefault="00CB6659" w:rsidP="00CB6659">
      <w:pPr>
        <w:pStyle w:val="Caption"/>
        <w:rPr>
          <w:b/>
          <w:bCs/>
          <w:color w:val="auto"/>
          <w:sz w:val="24"/>
          <w:szCs w:val="24"/>
          <w:lang w:val="en-ZA"/>
        </w:rPr>
      </w:pPr>
      <w:r w:rsidRPr="003D43EB">
        <w:rPr>
          <w:b/>
          <w:bCs/>
          <w:color w:val="auto"/>
          <w:sz w:val="24"/>
          <w:szCs w:val="24"/>
          <w:lang w:val="en-ZA"/>
        </w:rPr>
        <w:t xml:space="preserve">Figure 1.6: Embedded processors </w:t>
      </w:r>
      <w:r w:rsidR="00F90682">
        <w:rPr>
          <w:b/>
          <w:bCs/>
          <w:color w:val="auto"/>
          <w:sz w:val="24"/>
          <w:szCs w:val="24"/>
          <w:lang w:val="en-ZA"/>
        </w:rPr>
        <w:t>[</w:t>
      </w:r>
      <w:r w:rsidR="00F90682" w:rsidRPr="00F90682">
        <w:rPr>
          <w:b/>
          <w:bCs/>
          <w:color w:val="auto"/>
          <w:sz w:val="24"/>
          <w:szCs w:val="24"/>
          <w:lang w:val="en-ZA"/>
        </w:rPr>
        <w:t>https://microcontrollerslab.com/embedded-processors-types/</w:t>
      </w:r>
      <w:r w:rsidR="00F90682">
        <w:rPr>
          <w:b/>
          <w:bCs/>
          <w:color w:val="auto"/>
          <w:sz w:val="24"/>
          <w:szCs w:val="24"/>
          <w:lang w:val="en-ZA"/>
        </w:rPr>
        <w:t>]</w:t>
      </w:r>
    </w:p>
    <w:p w14:paraId="49B5660C" w14:textId="77777777" w:rsidR="00CB6659" w:rsidRPr="00721B39" w:rsidRDefault="00CB6659" w:rsidP="00CB6659">
      <w:pPr>
        <w:pStyle w:val="Caption"/>
        <w:rPr>
          <w:i w:val="0"/>
          <w:iCs w:val="0"/>
          <w:color w:val="FF0000"/>
          <w:sz w:val="24"/>
          <w:szCs w:val="24"/>
          <w:lang w:val="en-ZA"/>
        </w:rPr>
      </w:pPr>
      <w:r w:rsidRPr="00721B39">
        <w:rPr>
          <w:i w:val="0"/>
          <w:iCs w:val="0"/>
          <w:color w:val="FF0000"/>
          <w:sz w:val="24"/>
          <w:szCs w:val="24"/>
          <w:lang w:val="en-ZA"/>
        </w:rPr>
        <w:t>[AW: source? Or redraw?]</w:t>
      </w:r>
    </w:p>
    <w:p w14:paraId="4F18A549" w14:textId="77777777" w:rsidR="00CB6659" w:rsidRPr="00901CF1" w:rsidRDefault="00CB6659" w:rsidP="00CB6659">
      <w:pPr>
        <w:shd w:val="clear" w:color="auto" w:fill="D9E2F3" w:themeFill="accent1" w:themeFillTint="33"/>
        <w:spacing w:after="0"/>
        <w:rPr>
          <w:rFonts w:eastAsia="Times New Roman"/>
          <w:b/>
          <w:bCs/>
          <w:kern w:val="0"/>
          <w:lang w:val="en-ZA" w:eastAsia="en-ZA"/>
        </w:rPr>
      </w:pPr>
      <w:r w:rsidRPr="00901CF1">
        <w:rPr>
          <w:b/>
          <w:bCs/>
          <w:lang w:val="en-ZA"/>
        </w:rPr>
        <w:t>Digital signal processor</w:t>
      </w:r>
    </w:p>
    <w:p w14:paraId="7F89D3EE" w14:textId="17EF02E5" w:rsidR="00CB6659" w:rsidRPr="00CE16FB" w:rsidDel="00F90682" w:rsidRDefault="00F90682" w:rsidP="00CB6659">
      <w:pPr>
        <w:shd w:val="clear" w:color="auto" w:fill="D9E2F3" w:themeFill="accent1" w:themeFillTint="33"/>
        <w:spacing w:after="0" w:line="360" w:lineRule="auto"/>
        <w:rPr>
          <w:del w:id="60" w:author="Godwin Pedzisai Dzvapatsva" w:date="2023-03-08T23:04:00Z"/>
          <w:lang w:val="en-ZA"/>
        </w:rPr>
      </w:pPr>
      <w:ins w:id="61" w:author="Godwin Pedzisai Dzvapatsva" w:date="2023-03-08T23:04:00Z">
        <w:r w:rsidRPr="00F90682">
          <w:rPr>
            <w:lang w:val="en-ZA"/>
          </w:rPr>
          <w:t>A digital signal processor is a customized microprocessor chip with an architecture intended for digital signal processing operations.</w:t>
        </w:r>
        <w:r>
          <w:rPr>
            <w:lang w:val="en-ZA"/>
          </w:rPr>
          <w:t xml:space="preserve"> </w:t>
        </w:r>
      </w:ins>
      <w:del w:id="62" w:author="Godwin Pedzisai Dzvapatsva" w:date="2023-03-08T23:04:00Z">
        <w:r w:rsidR="00CB6659" w:rsidRPr="00CE16FB" w:rsidDel="00F90682">
          <w:rPr>
            <w:lang w:val="en-ZA"/>
          </w:rPr>
          <w:delText xml:space="preserve">The digital signal processor is one type of processor used for measuring, filtering and/or compressing digital or analogue signals. </w:delText>
        </w:r>
      </w:del>
    </w:p>
    <w:p w14:paraId="65945FAC" w14:textId="77777777" w:rsidR="00CB6659" w:rsidRPr="00901CF1" w:rsidRDefault="00CB6659" w:rsidP="00CB6659">
      <w:pPr>
        <w:spacing w:after="0" w:line="360" w:lineRule="auto"/>
        <w:rPr>
          <w:rFonts w:eastAsia="Times New Roman" w:cs="Times New Roman"/>
          <w:kern w:val="0"/>
          <w:szCs w:val="24"/>
          <w:lang w:val="en-ZA" w:eastAsia="en-ZA"/>
        </w:rPr>
      </w:pPr>
      <w:r w:rsidRPr="00901CF1">
        <w:rPr>
          <w:rFonts w:eastAsia="Times New Roman" w:cs="Times New Roman"/>
          <w:kern w:val="0"/>
          <w:szCs w:val="24"/>
          <w:lang w:val="en-ZA" w:eastAsia="en-ZA"/>
        </w:rPr>
        <w:t>Digital Signal Processors (DSP)</w:t>
      </w:r>
      <w:r>
        <w:rPr>
          <w:rFonts w:eastAsia="Times New Roman" w:cs="Times New Roman"/>
          <w:kern w:val="0"/>
          <w:szCs w:val="24"/>
          <w:lang w:val="en-ZA" w:eastAsia="en-ZA"/>
        </w:rPr>
        <w:t xml:space="preserve"> </w:t>
      </w:r>
      <w:r w:rsidRPr="00901CF1">
        <w:rPr>
          <w:rFonts w:eastAsia="Times New Roman" w:cs="Times New Roman"/>
          <w:kern w:val="0"/>
          <w:szCs w:val="24"/>
          <w:lang w:val="en-ZA" w:eastAsia="en-ZA"/>
        </w:rPr>
        <w:t>take real-world signals like voice, audio, video, temperature, pressure, or position that have been digiti</w:t>
      </w:r>
      <w:r>
        <w:rPr>
          <w:rFonts w:eastAsia="Times New Roman" w:cs="Times New Roman"/>
          <w:kern w:val="0"/>
          <w:szCs w:val="24"/>
          <w:lang w:val="en-ZA" w:eastAsia="en-ZA"/>
        </w:rPr>
        <w:t>s</w:t>
      </w:r>
      <w:r w:rsidRPr="00901CF1">
        <w:rPr>
          <w:rFonts w:eastAsia="Times New Roman" w:cs="Times New Roman"/>
          <w:kern w:val="0"/>
          <w:szCs w:val="24"/>
          <w:lang w:val="en-ZA" w:eastAsia="en-ZA"/>
        </w:rPr>
        <w:t>ed and then mathematically manipulate them. A DSP is designed for performing mathematical functions like add, subtract, multiply and divide very quickly.</w:t>
      </w:r>
    </w:p>
    <w:p w14:paraId="08274066" w14:textId="594D1403" w:rsidR="00CB6659" w:rsidRPr="002F2EA4" w:rsidDel="00F90682" w:rsidRDefault="00F90682" w:rsidP="00CB6659">
      <w:pPr>
        <w:shd w:val="clear" w:color="auto" w:fill="D9E2F3" w:themeFill="accent1" w:themeFillTint="33"/>
        <w:spacing w:after="0" w:line="360" w:lineRule="auto"/>
        <w:rPr>
          <w:del w:id="63" w:author="Godwin Pedzisai Dzvapatsva" w:date="2023-03-08T23:05:00Z"/>
          <w:lang w:val="en-ZA"/>
        </w:rPr>
      </w:pPr>
      <w:ins w:id="64" w:author="Godwin Pedzisai Dzvapatsva" w:date="2023-03-08T23:05:00Z">
        <w:r w:rsidRPr="00F90682">
          <w:rPr>
            <w:lang w:val="en-ZA"/>
          </w:rPr>
          <w:t xml:space="preserve">To obtain a clear signal, signal processing can be done using a computer or Application Specific Integrated Circuits (ASIC), Field Programmable Gate Array (FPGA), or Digital </w:t>
        </w:r>
        <w:r w:rsidRPr="00F90682">
          <w:rPr>
            <w:lang w:val="en-ZA"/>
          </w:rPr>
          <w:lastRenderedPageBreak/>
          <w:t>Signal Processor (DSP). DSP processors are found in oscilloscopes, barcode scanners, mobile phones, printers, and other devices.</w:t>
        </w:r>
      </w:ins>
      <w:del w:id="65" w:author="Godwin Pedzisai Dzvapatsva" w:date="2023-03-08T23:05:00Z">
        <w:r w:rsidR="00CB6659" w:rsidRPr="002F2EA4" w:rsidDel="00F90682">
          <w:rPr>
            <w:lang w:val="en-ZA"/>
          </w:rPr>
          <w:delText>The signal processing refers to analysis and manipulation of signals and can be done via computer or Application Specific Integrated Circuits (ASIC), Field Programmable Gate Array (FPGA) or Digital Signal Processor (DSP) to obtain a clear signal. The DSP processors are used in oscilloscopes, barcode scanners, mobile phones, printers, etc.</w:delText>
        </w:r>
      </w:del>
    </w:p>
    <w:p w14:paraId="64DE46A5" w14:textId="77777777" w:rsidR="00CB6659" w:rsidRPr="00901CF1" w:rsidRDefault="00CB6659" w:rsidP="00CB6659">
      <w:pPr>
        <w:keepNext/>
        <w:shd w:val="clear" w:color="auto" w:fill="FFFFFF"/>
        <w:spacing w:line="360" w:lineRule="auto"/>
        <w:rPr>
          <w:lang w:val="en-ZA"/>
        </w:rPr>
      </w:pPr>
      <w:r w:rsidRPr="00901CF1">
        <w:rPr>
          <w:noProof/>
          <w:lang w:val="en-ZA"/>
        </w:rPr>
        <w:drawing>
          <wp:inline distT="0" distB="0" distL="0" distR="0" wp14:anchorId="55425ECB" wp14:editId="6E3B7313">
            <wp:extent cx="3028600" cy="2457450"/>
            <wp:effectExtent l="19050" t="1905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4518" cy="2462252"/>
                    </a:xfrm>
                    <a:prstGeom prst="rect">
                      <a:avLst/>
                    </a:prstGeom>
                    <a:ln>
                      <a:solidFill>
                        <a:schemeClr val="tx1"/>
                      </a:solidFill>
                    </a:ln>
                  </pic:spPr>
                </pic:pic>
              </a:graphicData>
            </a:graphic>
          </wp:inline>
        </w:drawing>
      </w:r>
    </w:p>
    <w:p w14:paraId="3E490D9F" w14:textId="77777777" w:rsidR="00CB6659" w:rsidRDefault="00CB6659" w:rsidP="00CB6659">
      <w:pPr>
        <w:pStyle w:val="Caption"/>
        <w:rPr>
          <w:b/>
          <w:bCs/>
          <w:color w:val="auto"/>
          <w:sz w:val="24"/>
          <w:szCs w:val="24"/>
          <w:lang w:val="en-ZA"/>
        </w:rPr>
      </w:pPr>
      <w:r w:rsidRPr="001D74A4">
        <w:rPr>
          <w:b/>
          <w:bCs/>
          <w:color w:val="auto"/>
          <w:sz w:val="24"/>
          <w:szCs w:val="24"/>
          <w:lang w:val="en-ZA"/>
        </w:rPr>
        <w:t>Figure 1.7: Example of 16</w:t>
      </w:r>
      <w:r>
        <w:rPr>
          <w:b/>
          <w:bCs/>
          <w:color w:val="auto"/>
          <w:sz w:val="24"/>
          <w:szCs w:val="24"/>
          <w:lang w:val="en-ZA"/>
        </w:rPr>
        <w:t>-</w:t>
      </w:r>
      <w:r w:rsidRPr="001D74A4">
        <w:rPr>
          <w:b/>
          <w:bCs/>
          <w:color w:val="auto"/>
          <w:sz w:val="24"/>
          <w:szCs w:val="24"/>
          <w:lang w:val="en-ZA"/>
        </w:rPr>
        <w:t xml:space="preserve">bit digital signal processor </w:t>
      </w:r>
      <w:r w:rsidRPr="00CB6659">
        <w:rPr>
          <w:b/>
          <w:bCs/>
          <w:color w:val="auto"/>
          <w:sz w:val="24"/>
          <w:szCs w:val="24"/>
          <w:lang w:val="en-ZA"/>
        </w:rPr>
        <w:t>40 million instructions per second (MIPS)</w:t>
      </w:r>
    </w:p>
    <w:p w14:paraId="139C52E6" w14:textId="77777777" w:rsidR="00CB6659" w:rsidRPr="00721B39" w:rsidRDefault="00CB6659" w:rsidP="00CB6659">
      <w:pPr>
        <w:pStyle w:val="Caption"/>
        <w:rPr>
          <w:i w:val="0"/>
          <w:iCs w:val="0"/>
          <w:color w:val="FF0000"/>
          <w:sz w:val="24"/>
          <w:szCs w:val="24"/>
          <w:lang w:val="en-ZA"/>
        </w:rPr>
      </w:pPr>
      <w:r w:rsidRPr="00721B39">
        <w:rPr>
          <w:i w:val="0"/>
          <w:iCs w:val="0"/>
          <w:color w:val="FF0000"/>
          <w:sz w:val="24"/>
          <w:szCs w:val="24"/>
          <w:lang w:val="en-ZA"/>
        </w:rPr>
        <w:t xml:space="preserve">[AW: source? Or </w:t>
      </w:r>
      <w:commentRangeStart w:id="66"/>
      <w:r w:rsidRPr="00721B39">
        <w:rPr>
          <w:i w:val="0"/>
          <w:iCs w:val="0"/>
          <w:color w:val="FF0000"/>
          <w:sz w:val="24"/>
          <w:szCs w:val="24"/>
          <w:lang w:val="en-ZA"/>
        </w:rPr>
        <w:t>redraw</w:t>
      </w:r>
      <w:commentRangeEnd w:id="66"/>
      <w:r w:rsidR="00ED1575">
        <w:rPr>
          <w:rStyle w:val="CommentReference"/>
          <w:i w:val="0"/>
          <w:iCs w:val="0"/>
          <w:color w:val="auto"/>
        </w:rPr>
        <w:commentReference w:id="66"/>
      </w:r>
      <w:r w:rsidRPr="00721B39">
        <w:rPr>
          <w:i w:val="0"/>
          <w:iCs w:val="0"/>
          <w:color w:val="FF0000"/>
          <w:sz w:val="24"/>
          <w:szCs w:val="24"/>
          <w:lang w:val="en-ZA"/>
        </w:rPr>
        <w:t>?]</w:t>
      </w:r>
    </w:p>
    <w:p w14:paraId="6F24F5A1" w14:textId="4AABDA6E" w:rsidR="00CB6659" w:rsidRDefault="00CB6659" w:rsidP="00CB6659">
      <w:pPr>
        <w:shd w:val="clear" w:color="auto" w:fill="E2EFD9" w:themeFill="accent6" w:themeFillTint="33"/>
        <w:spacing w:after="0"/>
        <w:rPr>
          <w:ins w:id="67" w:author="Godwin Pedzisai Dzvapatsva" w:date="2023-03-09T10:35:00Z"/>
          <w:b/>
          <w:bCs/>
          <w:lang w:val="en-ZA"/>
        </w:rPr>
      </w:pPr>
      <w:r>
        <w:rPr>
          <w:b/>
          <w:bCs/>
          <w:lang w:val="en-ZA"/>
        </w:rPr>
        <w:t xml:space="preserve">Media </w:t>
      </w:r>
      <w:commentRangeStart w:id="68"/>
      <w:r w:rsidRPr="00901CF1">
        <w:rPr>
          <w:b/>
          <w:bCs/>
          <w:lang w:val="en-ZA"/>
        </w:rPr>
        <w:t>processor</w:t>
      </w:r>
      <w:commentRangeEnd w:id="68"/>
      <w:r w:rsidR="00043B5C">
        <w:rPr>
          <w:rStyle w:val="CommentReference"/>
        </w:rPr>
        <w:commentReference w:id="68"/>
      </w:r>
    </w:p>
    <w:p w14:paraId="3DE79BE2" w14:textId="1627B00D" w:rsidR="00C975FD" w:rsidRPr="00901CF1" w:rsidRDefault="00C975FD" w:rsidP="00CB6659">
      <w:pPr>
        <w:shd w:val="clear" w:color="auto" w:fill="E2EFD9" w:themeFill="accent6" w:themeFillTint="33"/>
        <w:spacing w:after="0"/>
        <w:rPr>
          <w:rFonts w:eastAsia="Times New Roman"/>
          <w:b/>
          <w:bCs/>
          <w:kern w:val="0"/>
          <w:lang w:val="en-ZA" w:eastAsia="en-ZA"/>
        </w:rPr>
      </w:pPr>
      <w:ins w:id="69" w:author="Godwin Pedzisai Dzvapatsva" w:date="2023-03-09T10:35:00Z">
        <w:r>
          <w:t>Media processors are all-in-one stations for generating, recording, and streaming audio-visual presentations.</w:t>
        </w:r>
      </w:ins>
      <w:ins w:id="70" w:author="Godwin Pedzisai Dzvapatsva" w:date="2023-03-09T10:36:00Z">
        <w:r w:rsidRPr="00C975FD">
          <w:t xml:space="preserve"> </w:t>
        </w:r>
        <w:r>
          <w:t>Media processors record independent video inputs and live program outputs.</w:t>
        </w:r>
      </w:ins>
    </w:p>
    <w:p w14:paraId="77F0048A" w14:textId="77777777" w:rsidR="00CB6659" w:rsidRDefault="00CB6659" w:rsidP="00CB6659">
      <w:pPr>
        <w:shd w:val="clear" w:color="auto" w:fill="E2EFD9" w:themeFill="accent6" w:themeFillTint="33"/>
        <w:rPr>
          <w:lang w:val="en-ZA"/>
        </w:rPr>
      </w:pPr>
      <w:r>
        <w:rPr>
          <w:lang w:val="en-ZA"/>
        </w:rPr>
        <w:t>[</w:t>
      </w:r>
      <w:r w:rsidRPr="005C43DB">
        <w:rPr>
          <w:b/>
          <w:bCs/>
          <w:lang w:val="en-ZA"/>
        </w:rPr>
        <w:t>please supply text</w:t>
      </w:r>
      <w:r>
        <w:rPr>
          <w:lang w:val="en-ZA"/>
        </w:rPr>
        <w:t>]</w:t>
      </w:r>
    </w:p>
    <w:p w14:paraId="3962D847" w14:textId="77777777" w:rsidR="008D313C" w:rsidRDefault="008D313C" w:rsidP="008D313C">
      <w:pPr>
        <w:rPr>
          <w:lang w:val="en-ZA"/>
        </w:rPr>
      </w:pPr>
    </w:p>
    <w:p w14:paraId="2981955D" w14:textId="77777777" w:rsidR="005C43DB" w:rsidRDefault="005C43DB" w:rsidP="008D313C">
      <w:pPr>
        <w:rPr>
          <w:lang w:val="en-ZA"/>
        </w:rPr>
      </w:pPr>
    </w:p>
    <w:p w14:paraId="59FC133A" w14:textId="77777777" w:rsidR="005C43DB" w:rsidRPr="003D43EB" w:rsidRDefault="005C43DB" w:rsidP="008D313C">
      <w:pPr>
        <w:rPr>
          <w:lang w:val="en-ZA"/>
        </w:rPr>
      </w:pPr>
    </w:p>
    <w:p w14:paraId="20100093" w14:textId="77777777" w:rsidR="008D313C" w:rsidRPr="00901CF1" w:rsidRDefault="008D313C" w:rsidP="008D313C">
      <w:pPr>
        <w:pStyle w:val="Heading3"/>
        <w:numPr>
          <w:ilvl w:val="2"/>
          <w:numId w:val="2"/>
        </w:numPr>
        <w:tabs>
          <w:tab w:val="num" w:pos="360"/>
        </w:tabs>
        <w:ind w:left="0" w:firstLine="0"/>
        <w:rPr>
          <w:lang w:val="en-ZA"/>
        </w:rPr>
      </w:pPr>
      <w:r w:rsidRPr="00901CF1">
        <w:rPr>
          <w:lang w:val="en-ZA"/>
        </w:rPr>
        <w:t>Computer memory</w:t>
      </w:r>
    </w:p>
    <w:p w14:paraId="20F2C6A5" w14:textId="77777777" w:rsidR="008D313C" w:rsidRPr="00901CF1" w:rsidRDefault="008D313C" w:rsidP="008D313C">
      <w:pPr>
        <w:pStyle w:val="ListParagraph"/>
        <w:spacing w:after="0" w:line="360" w:lineRule="auto"/>
        <w:ind w:left="0"/>
        <w:rPr>
          <w:rFonts w:cs="Times New Roman"/>
          <w:color w:val="000000"/>
          <w:shd w:val="clear" w:color="auto" w:fill="FFFFFF"/>
          <w:lang w:val="en-ZA"/>
        </w:rPr>
      </w:pPr>
      <w:r w:rsidRPr="00C53317">
        <w:rPr>
          <w:rFonts w:cs="Times New Roman"/>
          <w:color w:val="000000"/>
          <w:shd w:val="clear" w:color="auto" w:fill="FFF2CC" w:themeFill="accent4" w:themeFillTint="33"/>
          <w:lang w:val="en-ZA"/>
        </w:rPr>
        <w:t xml:space="preserve">The </w:t>
      </w:r>
      <w:r w:rsidRPr="00C53317">
        <w:rPr>
          <w:rFonts w:cs="Times New Roman"/>
          <w:b/>
          <w:bCs/>
          <w:color w:val="000000"/>
          <w:shd w:val="clear" w:color="auto" w:fill="FFF2CC" w:themeFill="accent4" w:themeFillTint="33"/>
          <w:lang w:val="en-ZA"/>
        </w:rPr>
        <w:t>computer memory</w:t>
      </w:r>
      <w:r w:rsidRPr="00C53317">
        <w:rPr>
          <w:rFonts w:cs="Times New Roman"/>
          <w:color w:val="000000"/>
          <w:shd w:val="clear" w:color="auto" w:fill="FFF2CC" w:themeFill="accent4" w:themeFillTint="33"/>
          <w:lang w:val="en-ZA"/>
        </w:rPr>
        <w:t xml:space="preserve"> is the storage space in the computer.</w:t>
      </w:r>
      <w:r>
        <w:rPr>
          <w:rFonts w:cs="Times New Roman"/>
          <w:color w:val="000000"/>
          <w:shd w:val="clear" w:color="auto" w:fill="FFFFFF"/>
          <w:lang w:val="en-ZA"/>
        </w:rPr>
        <w:t xml:space="preserve"> </w:t>
      </w:r>
      <w:commentRangeStart w:id="71"/>
      <w:r>
        <w:rPr>
          <w:rFonts w:cs="Times New Roman"/>
          <w:color w:val="000000"/>
          <w:shd w:val="clear" w:color="auto" w:fill="FFFFFF"/>
          <w:lang w:val="en-ZA"/>
        </w:rPr>
        <w:t>It</w:t>
      </w:r>
      <w:commentRangeEnd w:id="71"/>
      <w:r w:rsidR="00676A5D">
        <w:rPr>
          <w:rStyle w:val="CommentReference"/>
        </w:rPr>
        <w:commentReference w:id="71"/>
      </w:r>
      <w:r>
        <w:rPr>
          <w:rFonts w:cs="Times New Roman"/>
          <w:color w:val="000000"/>
          <w:shd w:val="clear" w:color="auto" w:fill="FFFFFF"/>
          <w:lang w:val="en-ZA"/>
        </w:rPr>
        <w:t xml:space="preserve"> is </w:t>
      </w:r>
      <w:r w:rsidRPr="00901CF1">
        <w:rPr>
          <w:rFonts w:cs="Times New Roman"/>
          <w:color w:val="000000"/>
          <w:shd w:val="clear" w:color="auto" w:fill="FFFFFF"/>
          <w:lang w:val="en-ZA"/>
        </w:rPr>
        <w:t xml:space="preserve">divided into </w:t>
      </w:r>
      <w:proofErr w:type="gramStart"/>
      <w:r w:rsidRPr="00901CF1">
        <w:rPr>
          <w:rFonts w:cs="Times New Roman"/>
          <w:color w:val="000000"/>
          <w:shd w:val="clear" w:color="auto" w:fill="FFFFFF"/>
          <w:lang w:val="en-ZA"/>
        </w:rPr>
        <w:t>a large number of</w:t>
      </w:r>
      <w:proofErr w:type="gramEnd"/>
      <w:r w:rsidRPr="00901CF1">
        <w:rPr>
          <w:rFonts w:cs="Times New Roman"/>
          <w:color w:val="000000"/>
          <w:shd w:val="clear" w:color="auto" w:fill="FFFFFF"/>
          <w:lang w:val="en-ZA"/>
        </w:rPr>
        <w:t xml:space="preserve"> small cells. Each location or cell has a unique address, which varies from zero to memory size minus one. For example, if the computer has 64K words, then this memory unit has 64</w:t>
      </w:r>
      <w:r>
        <w:rPr>
          <w:rFonts w:cs="Times New Roman"/>
          <w:color w:val="000000"/>
          <w:shd w:val="clear" w:color="auto" w:fill="FFFFFF"/>
          <w:lang w:val="en-ZA"/>
        </w:rPr>
        <w:t> × </w:t>
      </w:r>
      <w:r w:rsidRPr="00901CF1">
        <w:rPr>
          <w:rFonts w:cs="Times New Roman"/>
          <w:color w:val="000000"/>
          <w:shd w:val="clear" w:color="auto" w:fill="FFFFFF"/>
          <w:lang w:val="en-ZA"/>
        </w:rPr>
        <w:t>1</w:t>
      </w:r>
      <w:r>
        <w:rPr>
          <w:rFonts w:cs="Times New Roman"/>
          <w:color w:val="000000"/>
          <w:shd w:val="clear" w:color="auto" w:fill="FFFFFF"/>
          <w:lang w:val="en-ZA"/>
        </w:rPr>
        <w:t> </w:t>
      </w:r>
      <w:r w:rsidRPr="00901CF1">
        <w:rPr>
          <w:rFonts w:cs="Times New Roman"/>
          <w:color w:val="000000"/>
          <w:shd w:val="clear" w:color="auto" w:fill="FFFFFF"/>
          <w:lang w:val="en-ZA"/>
        </w:rPr>
        <w:t>024</w:t>
      </w:r>
      <w:r>
        <w:rPr>
          <w:rFonts w:cs="Times New Roman"/>
          <w:color w:val="000000"/>
          <w:shd w:val="clear" w:color="auto" w:fill="FFFFFF"/>
          <w:lang w:val="en-ZA"/>
        </w:rPr>
        <w:t> </w:t>
      </w:r>
      <w:r w:rsidRPr="00901CF1">
        <w:rPr>
          <w:rFonts w:cs="Times New Roman"/>
          <w:color w:val="000000"/>
          <w:shd w:val="clear" w:color="auto" w:fill="FFFFFF"/>
          <w:lang w:val="en-ZA"/>
        </w:rPr>
        <w:t>=</w:t>
      </w:r>
      <w:r>
        <w:rPr>
          <w:rFonts w:cs="Times New Roman"/>
          <w:color w:val="000000"/>
          <w:shd w:val="clear" w:color="auto" w:fill="FFFFFF"/>
          <w:lang w:val="en-ZA"/>
        </w:rPr>
        <w:t> </w:t>
      </w:r>
      <w:r w:rsidRPr="00901CF1">
        <w:rPr>
          <w:rFonts w:cs="Times New Roman"/>
          <w:color w:val="000000"/>
          <w:shd w:val="clear" w:color="auto" w:fill="FFFFFF"/>
          <w:lang w:val="en-ZA"/>
        </w:rPr>
        <w:t>65 536 memory locations. The addresses of these locations vary from 0 to 65 535. The CPU is responsible for selecting memory cells to read or write data.</w:t>
      </w:r>
    </w:p>
    <w:p w14:paraId="1CBB671C" w14:textId="77777777" w:rsidR="008D313C" w:rsidRPr="00901CF1" w:rsidRDefault="008D313C" w:rsidP="008D313C">
      <w:pPr>
        <w:pStyle w:val="ListParagraph"/>
        <w:shd w:val="clear" w:color="auto" w:fill="D9D9D9" w:themeFill="background1" w:themeFillShade="D9"/>
        <w:ind w:left="0"/>
        <w:rPr>
          <w:rFonts w:cs="Times New Roman"/>
          <w:b/>
          <w:bCs/>
          <w:color w:val="000000"/>
          <w:shd w:val="clear" w:color="auto" w:fill="D9D9D9" w:themeFill="background1" w:themeFillShade="D9"/>
          <w:lang w:val="en-ZA"/>
        </w:rPr>
      </w:pPr>
      <w:r w:rsidRPr="00901CF1">
        <w:rPr>
          <w:rFonts w:cs="Times New Roman"/>
          <w:b/>
          <w:bCs/>
          <w:color w:val="000000"/>
          <w:shd w:val="clear" w:color="auto" w:fill="D9D9D9" w:themeFill="background1" w:themeFillShade="D9"/>
          <w:lang w:val="en-ZA"/>
        </w:rPr>
        <w:t>VOCABULARY</w:t>
      </w:r>
    </w:p>
    <w:p w14:paraId="5C6F555E" w14:textId="0002308F" w:rsidR="008D313C" w:rsidRPr="00901CF1" w:rsidRDefault="00BB4D82" w:rsidP="008D313C">
      <w:pPr>
        <w:pStyle w:val="ListParagraph"/>
        <w:shd w:val="clear" w:color="auto" w:fill="D9D9D9" w:themeFill="background1" w:themeFillShade="D9"/>
        <w:ind w:left="0"/>
        <w:rPr>
          <w:rFonts w:cs="Times New Roman"/>
          <w:color w:val="000000"/>
          <w:shd w:val="clear" w:color="auto" w:fill="D9D9D9" w:themeFill="background1" w:themeFillShade="D9"/>
          <w:lang w:val="en-ZA"/>
        </w:rPr>
      </w:pPr>
      <w:ins w:id="72" w:author="Godwin Pedzisai Dzvapatsva" w:date="2023-03-08T23:30:00Z">
        <w:r w:rsidRPr="00BB4D82">
          <w:rPr>
            <w:rFonts w:cs="Times New Roman"/>
            <w:color w:val="000000"/>
            <w:shd w:val="clear" w:color="auto" w:fill="D9D9D9" w:themeFill="background1" w:themeFillShade="D9"/>
            <w:lang w:val="en-ZA"/>
          </w:rPr>
          <w:t xml:space="preserve">Computer memory is the electronic storage location for the instructions and data that a computer needs to access </w:t>
        </w:r>
        <w:commentRangeStart w:id="73"/>
        <w:r w:rsidRPr="00BB4D82">
          <w:rPr>
            <w:rFonts w:cs="Times New Roman"/>
            <w:color w:val="000000"/>
            <w:shd w:val="clear" w:color="auto" w:fill="D9D9D9" w:themeFill="background1" w:themeFillShade="D9"/>
            <w:lang w:val="en-ZA"/>
          </w:rPr>
          <w:t>rapidly</w:t>
        </w:r>
      </w:ins>
      <w:commentRangeEnd w:id="73"/>
      <w:ins w:id="74" w:author="Godwin Pedzisai Dzvapatsva" w:date="2023-03-09T09:45:00Z">
        <w:r w:rsidR="00E01C50">
          <w:rPr>
            <w:rStyle w:val="CommentReference"/>
          </w:rPr>
          <w:commentReference w:id="73"/>
        </w:r>
      </w:ins>
      <w:ins w:id="75" w:author="Godwin Pedzisai Dzvapatsva" w:date="2023-03-08T23:30:00Z">
        <w:r w:rsidRPr="00BB4D82">
          <w:rPr>
            <w:rFonts w:cs="Times New Roman"/>
            <w:color w:val="000000"/>
            <w:shd w:val="clear" w:color="auto" w:fill="D9D9D9" w:themeFill="background1" w:themeFillShade="D9"/>
            <w:lang w:val="en-ZA"/>
          </w:rPr>
          <w:t>.</w:t>
        </w:r>
      </w:ins>
    </w:p>
    <w:p w14:paraId="362AD9D4" w14:textId="46C6AF17" w:rsidR="008D313C" w:rsidRPr="00901CF1" w:rsidRDefault="008D313C" w:rsidP="00860799">
      <w:pPr>
        <w:pStyle w:val="ListParagraph"/>
        <w:spacing w:after="0" w:line="360" w:lineRule="auto"/>
        <w:ind w:left="0"/>
        <w:jc w:val="both"/>
        <w:rPr>
          <w:rFonts w:cs="Times New Roman"/>
          <w:color w:val="000000"/>
          <w:shd w:val="clear" w:color="auto" w:fill="FFFFFF"/>
          <w:lang w:val="en-ZA"/>
        </w:rPr>
      </w:pPr>
      <w:r w:rsidRPr="00901CF1">
        <w:rPr>
          <w:rFonts w:cs="Times New Roman"/>
          <w:color w:val="000000"/>
          <w:shd w:val="clear" w:color="auto" w:fill="FFFFFF"/>
          <w:lang w:val="en-ZA"/>
        </w:rPr>
        <w:t xml:space="preserve">The concepts of </w:t>
      </w:r>
      <w:r w:rsidRPr="005A352C">
        <w:rPr>
          <w:rFonts w:cs="Times New Roman"/>
          <w:i/>
          <w:iCs/>
          <w:color w:val="000000"/>
          <w:shd w:val="clear" w:color="auto" w:fill="FFFFFF"/>
          <w:lang w:val="en-ZA"/>
        </w:rPr>
        <w:t>memory</w:t>
      </w:r>
      <w:r w:rsidRPr="00901CF1">
        <w:rPr>
          <w:rFonts w:cs="Times New Roman"/>
          <w:color w:val="000000"/>
          <w:shd w:val="clear" w:color="auto" w:fill="FFFFFF"/>
          <w:lang w:val="en-ZA"/>
        </w:rPr>
        <w:t xml:space="preserve"> and </w:t>
      </w:r>
      <w:r w:rsidRPr="005A352C">
        <w:rPr>
          <w:rFonts w:cs="Times New Roman"/>
          <w:i/>
          <w:iCs/>
          <w:color w:val="000000"/>
          <w:shd w:val="clear" w:color="auto" w:fill="FFFFFF"/>
          <w:lang w:val="en-ZA"/>
        </w:rPr>
        <w:t>storage</w:t>
      </w:r>
      <w:r w:rsidRPr="00901CF1">
        <w:rPr>
          <w:rFonts w:cs="Times New Roman"/>
          <w:color w:val="000000"/>
          <w:shd w:val="clear" w:color="auto" w:fill="FFFFFF"/>
          <w:lang w:val="en-ZA"/>
        </w:rPr>
        <w:t xml:space="preserve"> can be easily confused as the same thing; however, there are some distinct and important differences. Briefly, memory is primary memory, while storage is secondary memory. </w:t>
      </w:r>
      <w:ins w:id="76" w:author="Godwin Pedzisai Dzvapatsva" w:date="2023-03-09T00:00:00Z">
        <w:r w:rsidR="00860799">
          <w:t xml:space="preserve">A computer's storage enables its user to access the data and applications stored on the device securely. </w:t>
        </w:r>
      </w:ins>
      <w:ins w:id="77" w:author="Godwin Pedzisai Dzvapatsva" w:date="2023-03-09T00:01:00Z">
        <w:r w:rsidR="00860799">
          <w:t>We make use of storage devices such as magnetic storage de</w:t>
        </w:r>
      </w:ins>
      <w:ins w:id="78" w:author="Godwin Pedzisai Dzvapatsva" w:date="2023-03-09T00:02:00Z">
        <w:r w:rsidR="00860799">
          <w:t xml:space="preserve">vices, </w:t>
        </w:r>
        <w:r w:rsidR="00860799">
          <w:lastRenderedPageBreak/>
          <w:t xml:space="preserve">optical storage devices, flash memory devices and online </w:t>
        </w:r>
        <w:commentRangeStart w:id="79"/>
        <w:r w:rsidR="00860799">
          <w:t>cloud storage</w:t>
        </w:r>
      </w:ins>
      <w:commentRangeEnd w:id="79"/>
      <w:ins w:id="80" w:author="Godwin Pedzisai Dzvapatsva" w:date="2023-03-09T09:46:00Z">
        <w:r w:rsidR="00E01C50">
          <w:rPr>
            <w:rStyle w:val="CommentReference"/>
          </w:rPr>
          <w:commentReference w:id="79"/>
        </w:r>
      </w:ins>
      <w:ins w:id="81" w:author="Godwin Pedzisai Dzvapatsva" w:date="2023-03-09T00:02:00Z">
        <w:r w:rsidR="00860799">
          <w:t>.</w:t>
        </w:r>
      </w:ins>
      <w:r w:rsidRPr="00901CF1">
        <w:rPr>
          <w:rFonts w:cs="Times New Roman"/>
          <w:color w:val="000000"/>
          <w:shd w:val="clear" w:color="auto" w:fill="FFFFFF"/>
          <w:lang w:val="en-ZA"/>
        </w:rPr>
        <w:t>We will explain these terms in detail in Section 1.1.7.</w:t>
      </w:r>
      <w:r w:rsidR="00836406">
        <w:rPr>
          <w:rFonts w:cs="Times New Roman"/>
          <w:color w:val="000000"/>
          <w:shd w:val="clear" w:color="auto" w:fill="FFFFFF"/>
          <w:lang w:val="en-ZA"/>
        </w:rPr>
        <w:t xml:space="preserve"> [</w:t>
      </w:r>
      <w:r w:rsidR="00836406" w:rsidRPr="00331481">
        <w:rPr>
          <w:rFonts w:cs="Times New Roman"/>
          <w:b/>
          <w:bCs/>
          <w:color w:val="000000"/>
          <w:shd w:val="clear" w:color="auto" w:fill="E2EFD9" w:themeFill="accent6" w:themeFillTint="33"/>
          <w:lang w:val="en-ZA"/>
        </w:rPr>
        <w:t>storage not really</w:t>
      </w:r>
      <w:r w:rsidR="000862A6" w:rsidRPr="00331481">
        <w:rPr>
          <w:rFonts w:cs="Times New Roman"/>
          <w:b/>
          <w:bCs/>
          <w:color w:val="000000"/>
          <w:shd w:val="clear" w:color="auto" w:fill="E2EFD9" w:themeFill="accent6" w:themeFillTint="33"/>
          <w:lang w:val="en-ZA"/>
        </w:rPr>
        <w:t xml:space="preserve"> referenced again</w:t>
      </w:r>
      <w:r w:rsidR="00836406" w:rsidRPr="00331481">
        <w:rPr>
          <w:rFonts w:cs="Times New Roman"/>
          <w:b/>
          <w:bCs/>
          <w:color w:val="000000"/>
          <w:shd w:val="clear" w:color="auto" w:fill="E2EFD9" w:themeFill="accent6" w:themeFillTint="33"/>
          <w:lang w:val="en-ZA"/>
        </w:rPr>
        <w:t>?</w:t>
      </w:r>
      <w:r w:rsidR="00836406">
        <w:rPr>
          <w:rFonts w:cs="Times New Roman"/>
          <w:color w:val="000000"/>
          <w:shd w:val="clear" w:color="auto" w:fill="FFFFFF"/>
          <w:lang w:val="en-ZA"/>
        </w:rPr>
        <w:t>]</w:t>
      </w:r>
    </w:p>
    <w:p w14:paraId="24F37C53" w14:textId="77777777" w:rsidR="008D313C" w:rsidRDefault="008D313C" w:rsidP="008D313C">
      <w:pPr>
        <w:pStyle w:val="Heading3"/>
        <w:rPr>
          <w:lang w:val="en-ZA"/>
        </w:rPr>
      </w:pPr>
      <w:r w:rsidRPr="00901CF1">
        <w:rPr>
          <w:lang w:val="en-ZA"/>
        </w:rPr>
        <w:t>1.1.6</w:t>
      </w:r>
      <w:r w:rsidRPr="00901CF1">
        <w:rPr>
          <w:lang w:val="en-ZA"/>
        </w:rPr>
        <w:tab/>
      </w:r>
      <w:r>
        <w:rPr>
          <w:lang w:val="en-ZA"/>
        </w:rPr>
        <w:t>The p</w:t>
      </w:r>
      <w:r w:rsidRPr="00901CF1">
        <w:rPr>
          <w:lang w:val="en-ZA"/>
        </w:rPr>
        <w:t>rimary purpose of memory</w:t>
      </w:r>
    </w:p>
    <w:p w14:paraId="79FCF077" w14:textId="77777777" w:rsidR="008D313C" w:rsidRPr="00901CF1" w:rsidRDefault="008D313C" w:rsidP="00860799">
      <w:pPr>
        <w:pStyle w:val="ListParagraph"/>
        <w:spacing w:after="0" w:line="360" w:lineRule="auto"/>
        <w:ind w:left="0"/>
        <w:jc w:val="both"/>
        <w:rPr>
          <w:rFonts w:cs="Times New Roman"/>
          <w:color w:val="000000"/>
          <w:shd w:val="clear" w:color="auto" w:fill="FFFFFF"/>
          <w:lang w:val="en-ZA"/>
        </w:rPr>
      </w:pPr>
      <w:r w:rsidRPr="00901CF1">
        <w:rPr>
          <w:rFonts w:cs="Times New Roman"/>
          <w:color w:val="000000"/>
          <w:shd w:val="clear" w:color="auto" w:fill="FFFFFF"/>
          <w:lang w:val="en-ZA"/>
        </w:rPr>
        <w:t>Memory is central to a computer's operation because it forms the critical link between software and the CPU. A basic function of computer memory is to store data. However, memory performs several different functions depending on the type of data it stores and the role it plays in computer operations</w:t>
      </w:r>
      <w:r w:rsidRPr="00CB79BF">
        <w:rPr>
          <w:rFonts w:cs="Times New Roman"/>
          <w:color w:val="000000"/>
          <w:shd w:val="clear" w:color="auto" w:fill="FFFFFF"/>
          <w:lang w:val="en-ZA"/>
        </w:rPr>
        <w:t xml:space="preserve">. Although </w:t>
      </w:r>
      <w:proofErr w:type="gramStart"/>
      <w:r w:rsidRPr="00CB79BF">
        <w:rPr>
          <w:rFonts w:cs="Times New Roman"/>
          <w:color w:val="000000"/>
          <w:shd w:val="clear" w:color="auto" w:fill="FFFFFF"/>
          <w:lang w:val="en-ZA"/>
        </w:rPr>
        <w:t>all of</w:t>
      </w:r>
      <w:proofErr w:type="gramEnd"/>
      <w:r w:rsidRPr="00CB79BF">
        <w:rPr>
          <w:rFonts w:cs="Times New Roman"/>
          <w:color w:val="000000"/>
          <w:shd w:val="clear" w:color="auto" w:fill="FFFFFF"/>
          <w:lang w:val="en-ZA"/>
        </w:rPr>
        <w:t xml:space="preserve"> these components involve data storage, RAM, ROM, flash memory and hard drives each perform a different and necessary function to keep a computer and its peripherals working. Computer memory likewise decides the size and number of programs that can be run </w:t>
      </w:r>
      <w:r>
        <w:rPr>
          <w:rFonts w:cs="Times New Roman"/>
          <w:color w:val="000000"/>
          <w:shd w:val="clear" w:color="auto" w:fill="FFFFFF"/>
          <w:lang w:val="en-ZA"/>
        </w:rPr>
        <w:t>concurrently</w:t>
      </w:r>
      <w:r w:rsidRPr="00CB79BF">
        <w:rPr>
          <w:rFonts w:cs="Times New Roman"/>
          <w:color w:val="000000"/>
          <w:shd w:val="clear" w:color="auto" w:fill="FFFFFF"/>
          <w:lang w:val="en-ZA"/>
        </w:rPr>
        <w:t xml:space="preserve"> and helps to optimise the capabilities of processors.</w:t>
      </w:r>
      <w:r w:rsidRPr="00901CF1">
        <w:rPr>
          <w:rFonts w:cs="Times New Roman"/>
          <w:color w:val="000000"/>
          <w:shd w:val="clear" w:color="auto" w:fill="FFFFFF"/>
          <w:lang w:val="en-ZA"/>
        </w:rPr>
        <w:t xml:space="preserve"> </w:t>
      </w:r>
    </w:p>
    <w:p w14:paraId="77A1FDC9" w14:textId="77777777" w:rsidR="008D313C" w:rsidRPr="00901CF1" w:rsidRDefault="008D313C" w:rsidP="008D313C">
      <w:pPr>
        <w:pStyle w:val="ListParagraph"/>
        <w:spacing w:after="0" w:line="360" w:lineRule="auto"/>
        <w:ind w:left="0"/>
        <w:rPr>
          <w:rFonts w:cs="Times New Roman"/>
          <w:color w:val="000000"/>
          <w:shd w:val="clear" w:color="auto" w:fill="FFFFFF"/>
          <w:lang w:val="en-ZA"/>
        </w:rPr>
      </w:pPr>
      <w:r w:rsidRPr="00901CF1">
        <w:rPr>
          <w:rFonts w:cs="Times New Roman"/>
          <w:color w:val="000000"/>
          <w:shd w:val="clear" w:color="auto" w:fill="FFFFFF"/>
          <w:lang w:val="en-ZA"/>
        </w:rPr>
        <w:t xml:space="preserve">Once data is stored in computer memory, the data will remain </w:t>
      </w:r>
      <w:r w:rsidRPr="00174B01">
        <w:rPr>
          <w:rFonts w:cs="Times New Roman"/>
          <w:color w:val="000000"/>
          <w:shd w:val="clear" w:color="auto" w:fill="FFFFFF"/>
          <w:lang w:val="en-ZA"/>
        </w:rPr>
        <w:t>there forever (</w:t>
      </w:r>
      <w:r w:rsidRPr="005A130B">
        <w:rPr>
          <w:rFonts w:cs="Times New Roman"/>
          <w:color w:val="000000"/>
          <w:shd w:val="clear" w:color="auto" w:fill="FFF2CC" w:themeFill="accent4" w:themeFillTint="33"/>
          <w:lang w:val="en-ZA"/>
        </w:rPr>
        <w:t xml:space="preserve">or until such time as you decide </w:t>
      </w:r>
      <w:commentRangeStart w:id="82"/>
      <w:r w:rsidRPr="005A130B">
        <w:rPr>
          <w:rFonts w:cs="Times New Roman"/>
          <w:color w:val="000000"/>
          <w:shd w:val="clear" w:color="auto" w:fill="FFF2CC" w:themeFill="accent4" w:themeFillTint="33"/>
          <w:lang w:val="en-ZA"/>
        </w:rPr>
        <w:t>to</w:t>
      </w:r>
      <w:commentRangeEnd w:id="82"/>
      <w:r w:rsidR="00860799">
        <w:rPr>
          <w:rStyle w:val="CommentReference"/>
        </w:rPr>
        <w:commentReference w:id="82"/>
      </w:r>
      <w:r w:rsidRPr="005A130B">
        <w:rPr>
          <w:rFonts w:cs="Times New Roman"/>
          <w:color w:val="000000"/>
          <w:shd w:val="clear" w:color="auto" w:fill="FFF2CC" w:themeFill="accent4" w:themeFillTint="33"/>
          <w:lang w:val="en-ZA"/>
        </w:rPr>
        <w:t xml:space="preserve"> delete it)</w:t>
      </w:r>
      <w:r w:rsidRPr="00901CF1">
        <w:rPr>
          <w:rFonts w:cs="Times New Roman"/>
          <w:color w:val="000000"/>
          <w:shd w:val="clear" w:color="auto" w:fill="FFFFFF"/>
          <w:lang w:val="en-ZA"/>
        </w:rPr>
        <w:t xml:space="preserve">. Each time memory is full, then the data </w:t>
      </w:r>
      <w:r w:rsidRPr="00174B01">
        <w:rPr>
          <w:rFonts w:cs="Times New Roman"/>
          <w:color w:val="000000"/>
          <w:shd w:val="clear" w:color="auto" w:fill="FFFFFF"/>
          <w:lang w:val="en-ZA"/>
        </w:rPr>
        <w:t>can be deleted in</w:t>
      </w:r>
      <w:r w:rsidRPr="00901CF1">
        <w:rPr>
          <w:rFonts w:cs="Times New Roman"/>
          <w:color w:val="000000"/>
          <w:shd w:val="clear" w:color="auto" w:fill="FFFFFF"/>
          <w:lang w:val="en-ZA"/>
        </w:rPr>
        <w:t xml:space="preserve"> part or </w:t>
      </w:r>
      <w:r>
        <w:rPr>
          <w:rFonts w:cs="Times New Roman"/>
          <w:color w:val="000000"/>
          <w:shd w:val="clear" w:color="auto" w:fill="FFFFFF"/>
          <w:lang w:val="en-ZA"/>
        </w:rPr>
        <w:t>completely,</w:t>
      </w:r>
      <w:r w:rsidRPr="00901CF1">
        <w:rPr>
          <w:rFonts w:cs="Times New Roman"/>
          <w:color w:val="000000"/>
          <w:shd w:val="clear" w:color="auto" w:fill="FFFFFF"/>
          <w:lang w:val="en-ZA"/>
        </w:rPr>
        <w:t xml:space="preserve"> to be replaced with new data. The performance of a computer depends on </w:t>
      </w:r>
      <w:r>
        <w:rPr>
          <w:rFonts w:cs="Times New Roman"/>
          <w:color w:val="000000"/>
          <w:shd w:val="clear" w:color="auto" w:fill="FFFFFF"/>
          <w:lang w:val="en-ZA"/>
        </w:rPr>
        <w:t xml:space="preserve">both </w:t>
      </w:r>
      <w:r w:rsidRPr="00901CF1">
        <w:rPr>
          <w:rFonts w:cs="Times New Roman"/>
          <w:color w:val="000000"/>
          <w:shd w:val="clear" w:color="auto" w:fill="FFFFFF"/>
          <w:lang w:val="en-ZA"/>
        </w:rPr>
        <w:t xml:space="preserve">memory and </w:t>
      </w:r>
      <w:r>
        <w:rPr>
          <w:rFonts w:cs="Times New Roman"/>
          <w:color w:val="000000"/>
          <w:shd w:val="clear" w:color="auto" w:fill="FFFFFF"/>
          <w:lang w:val="en-ZA"/>
        </w:rPr>
        <w:t xml:space="preserve">the </w:t>
      </w:r>
      <w:r w:rsidRPr="00901CF1">
        <w:rPr>
          <w:rFonts w:cs="Times New Roman"/>
          <w:color w:val="000000"/>
          <w:shd w:val="clear" w:color="auto" w:fill="FFFFFF"/>
          <w:lang w:val="en-ZA"/>
        </w:rPr>
        <w:t xml:space="preserve">CPU. </w:t>
      </w:r>
      <w:r>
        <w:rPr>
          <w:rFonts w:cs="Times New Roman"/>
          <w:color w:val="000000"/>
          <w:shd w:val="clear" w:color="auto" w:fill="FFFFFF"/>
          <w:lang w:val="en-ZA"/>
        </w:rPr>
        <w:t xml:space="preserve">The </w:t>
      </w:r>
      <w:r w:rsidRPr="00901CF1">
        <w:rPr>
          <w:rFonts w:cs="Times New Roman"/>
          <w:color w:val="000000"/>
          <w:shd w:val="clear" w:color="auto" w:fill="FFFFFF"/>
          <w:lang w:val="en-ZA"/>
        </w:rPr>
        <w:t xml:space="preserve">CPU cannot store programs or a large set of data permanently. </w:t>
      </w:r>
      <w:r>
        <w:rPr>
          <w:rFonts w:cs="Times New Roman"/>
          <w:color w:val="000000"/>
          <w:shd w:val="clear" w:color="auto" w:fill="FFFFFF"/>
          <w:lang w:val="en-ZA"/>
        </w:rPr>
        <w:t>It</w:t>
      </w:r>
      <w:r w:rsidRPr="00901CF1">
        <w:rPr>
          <w:rFonts w:cs="Times New Roman"/>
          <w:color w:val="000000"/>
          <w:shd w:val="clear" w:color="auto" w:fill="FFFFFF"/>
          <w:lang w:val="en-ZA"/>
        </w:rPr>
        <w:t xml:space="preserve"> </w:t>
      </w:r>
      <w:r>
        <w:rPr>
          <w:rFonts w:cs="Times New Roman"/>
          <w:color w:val="000000"/>
          <w:shd w:val="clear" w:color="auto" w:fill="FFFFFF"/>
          <w:lang w:val="en-ZA"/>
        </w:rPr>
        <w:t>is</w:t>
      </w:r>
      <w:r w:rsidRPr="00901CF1">
        <w:rPr>
          <w:rFonts w:cs="Times New Roman"/>
          <w:color w:val="000000"/>
          <w:shd w:val="clear" w:color="auto" w:fill="FFFFFF"/>
          <w:lang w:val="en-ZA"/>
        </w:rPr>
        <w:t xml:space="preserve"> only capable of storing basic instructions required to operate the computer. Therefore, it is mandatory to have the memory to run a computer system properly</w:t>
      </w:r>
      <w:r>
        <w:rPr>
          <w:rFonts w:cs="Times New Roman"/>
          <w:color w:val="000000"/>
          <w:shd w:val="clear" w:color="auto" w:fill="FFFFFF"/>
          <w:lang w:val="en-ZA"/>
        </w:rPr>
        <w:t>.</w:t>
      </w:r>
    </w:p>
    <w:p w14:paraId="1C921244" w14:textId="77777777" w:rsidR="008D313C" w:rsidRPr="00901CF1" w:rsidRDefault="008D313C" w:rsidP="008D313C">
      <w:pPr>
        <w:pStyle w:val="ListParagraph"/>
        <w:spacing w:after="0" w:line="240" w:lineRule="auto"/>
        <w:ind w:left="0"/>
        <w:rPr>
          <w:rFonts w:cs="Times New Roman"/>
          <w:color w:val="000000"/>
          <w:shd w:val="clear" w:color="auto" w:fill="FFFFFF"/>
          <w:lang w:val="en-ZA"/>
        </w:rPr>
      </w:pPr>
    </w:p>
    <w:p w14:paraId="2AD37320" w14:textId="77777777" w:rsidR="008D313C" w:rsidRPr="00901CF1" w:rsidRDefault="008D313C" w:rsidP="008D313C">
      <w:pPr>
        <w:pStyle w:val="Heading3"/>
        <w:rPr>
          <w:lang w:val="en-ZA"/>
        </w:rPr>
      </w:pPr>
      <w:r w:rsidRPr="00901CF1">
        <w:rPr>
          <w:lang w:val="en-ZA"/>
        </w:rPr>
        <w:t>1.1.7 Different types of memory and their purposes</w:t>
      </w:r>
    </w:p>
    <w:p w14:paraId="0CF463DA" w14:textId="77777777" w:rsidR="008D313C" w:rsidRPr="00901CF1" w:rsidRDefault="008D313C" w:rsidP="008D313C">
      <w:pPr>
        <w:rPr>
          <w:lang w:val="en-ZA"/>
        </w:rPr>
      </w:pPr>
      <w:r w:rsidRPr="00901CF1">
        <w:rPr>
          <w:lang w:val="en-ZA"/>
        </w:rPr>
        <w:t>There are basically two broad categories of memory: internal memory and external memory.</w:t>
      </w:r>
    </w:p>
    <w:p w14:paraId="16A751C7" w14:textId="77777777" w:rsidR="008D313C" w:rsidRPr="00901CF1" w:rsidRDefault="008D313C" w:rsidP="008D313C">
      <w:pPr>
        <w:keepNext/>
        <w:rPr>
          <w:lang w:val="en-ZA"/>
        </w:rPr>
      </w:pPr>
      <w:r w:rsidRPr="00901CF1">
        <w:rPr>
          <w:noProof/>
          <w:lang w:val="en-ZA"/>
        </w:rPr>
        <w:lastRenderedPageBreak/>
        <w:drawing>
          <wp:inline distT="0" distB="0" distL="0" distR="0" wp14:anchorId="75D1BB71" wp14:editId="0A10E36D">
            <wp:extent cx="5695950" cy="3629025"/>
            <wp:effectExtent l="19050" t="1905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3629025"/>
                    </a:xfrm>
                    <a:prstGeom prst="rect">
                      <a:avLst/>
                    </a:prstGeom>
                    <a:noFill/>
                    <a:ln>
                      <a:solidFill>
                        <a:schemeClr val="tx1"/>
                      </a:solidFill>
                    </a:ln>
                  </pic:spPr>
                </pic:pic>
              </a:graphicData>
            </a:graphic>
          </wp:inline>
        </w:drawing>
      </w:r>
    </w:p>
    <w:p w14:paraId="2BF8FFE2" w14:textId="77777777" w:rsidR="008D313C" w:rsidRPr="00901CF1" w:rsidRDefault="008D313C" w:rsidP="008D313C">
      <w:pPr>
        <w:pStyle w:val="Caption"/>
        <w:rPr>
          <w:b/>
          <w:bCs/>
          <w:color w:val="auto"/>
          <w:sz w:val="24"/>
          <w:szCs w:val="24"/>
          <w:lang w:val="en-ZA"/>
        </w:rPr>
      </w:pPr>
      <w:r w:rsidRPr="00901CF1">
        <w:rPr>
          <w:b/>
          <w:bCs/>
          <w:color w:val="auto"/>
          <w:sz w:val="24"/>
          <w:szCs w:val="24"/>
          <w:lang w:val="en-ZA"/>
        </w:rPr>
        <w:t>Figure 1.8: Categories of computer memory</w:t>
      </w:r>
    </w:p>
    <w:p w14:paraId="0A7D4A9C" w14:textId="77777777" w:rsidR="008D313C" w:rsidRPr="00901CF1" w:rsidRDefault="008D313C" w:rsidP="008D313C">
      <w:pPr>
        <w:rPr>
          <w:color w:val="FF0000"/>
          <w:lang w:val="en-ZA"/>
        </w:rPr>
      </w:pPr>
      <w:r w:rsidRPr="00901CF1">
        <w:rPr>
          <w:color w:val="FF0000"/>
          <w:lang w:val="en-ZA"/>
        </w:rPr>
        <w:t>[</w:t>
      </w:r>
      <w:r>
        <w:rPr>
          <w:color w:val="FF0000"/>
          <w:lang w:val="en-ZA"/>
        </w:rPr>
        <w:t xml:space="preserve">AW: </w:t>
      </w:r>
      <w:commentRangeStart w:id="83"/>
      <w:r w:rsidRPr="00901CF1">
        <w:rPr>
          <w:color w:val="FF0000"/>
          <w:lang w:val="en-ZA"/>
        </w:rPr>
        <w:t>REDRAW</w:t>
      </w:r>
      <w:commentRangeEnd w:id="83"/>
      <w:r w:rsidR="00C80491">
        <w:rPr>
          <w:rStyle w:val="CommentReference"/>
        </w:rPr>
        <w:commentReference w:id="83"/>
      </w:r>
      <w:r w:rsidRPr="00901CF1">
        <w:rPr>
          <w:color w:val="FF0000"/>
          <w:lang w:val="en-ZA"/>
        </w:rPr>
        <w:t>]</w:t>
      </w:r>
    </w:p>
    <w:p w14:paraId="03A3FD6B" w14:textId="77777777" w:rsidR="008D313C" w:rsidRPr="00901CF1" w:rsidRDefault="008D313C" w:rsidP="008D313C">
      <w:pPr>
        <w:spacing w:line="360" w:lineRule="auto"/>
        <w:rPr>
          <w:lang w:val="en-ZA"/>
        </w:rPr>
      </w:pPr>
      <w:r w:rsidRPr="00901CF1">
        <w:rPr>
          <w:lang w:val="en-ZA"/>
        </w:rPr>
        <w:t>To further assist us in understanding computer memory, we will use a computer hierarchy chart and then explain each type.</w:t>
      </w:r>
    </w:p>
    <w:p w14:paraId="453DB4EF" w14:textId="389D96F9" w:rsidR="008D313C" w:rsidRDefault="008D313C" w:rsidP="008D313C">
      <w:pPr>
        <w:keepNext/>
        <w:rPr>
          <w:ins w:id="84" w:author="Godwin Pedzisai Dzvapatsva" w:date="2023-03-09T10:26:00Z"/>
          <w:lang w:val="en-ZA"/>
        </w:rPr>
      </w:pPr>
      <w:del w:id="85" w:author="Godwin Pedzisai Dzvapatsva" w:date="2023-03-09T10:23:00Z">
        <w:r w:rsidRPr="00901CF1" w:rsidDel="00C80491">
          <w:rPr>
            <w:noProof/>
            <w:lang w:val="en-ZA"/>
          </w:rPr>
          <w:lastRenderedPageBreak/>
          <w:drawing>
            <wp:inline distT="0" distB="0" distL="0" distR="0" wp14:anchorId="44F18C5D" wp14:editId="3705DF5A">
              <wp:extent cx="4206657" cy="2759075"/>
              <wp:effectExtent l="19050" t="19050" r="3810" b="3175"/>
              <wp:docPr id="16" name="Picture 16" descr="Memory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emory Hierarch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1068" cy="2768527"/>
                      </a:xfrm>
                      <a:prstGeom prst="rect">
                        <a:avLst/>
                      </a:prstGeom>
                      <a:noFill/>
                      <a:ln>
                        <a:solidFill>
                          <a:schemeClr val="tx1"/>
                        </a:solidFill>
                      </a:ln>
                    </pic:spPr>
                  </pic:pic>
                </a:graphicData>
              </a:graphic>
            </wp:inline>
          </w:drawing>
        </w:r>
      </w:del>
    </w:p>
    <w:p w14:paraId="10B5A860" w14:textId="0F238477" w:rsidR="00C80491" w:rsidRDefault="00C80491" w:rsidP="008D313C">
      <w:pPr>
        <w:keepNext/>
        <w:rPr>
          <w:ins w:id="86" w:author="Godwin Pedzisai Dzvapatsva" w:date="2023-03-09T10:26:00Z"/>
          <w:lang w:val="en-ZA"/>
        </w:rPr>
      </w:pPr>
    </w:p>
    <w:p w14:paraId="609D883E" w14:textId="6239FFC8" w:rsidR="00C80491" w:rsidRPr="00901CF1" w:rsidRDefault="00C80491" w:rsidP="008D313C">
      <w:pPr>
        <w:keepNext/>
        <w:rPr>
          <w:lang w:val="en-ZA"/>
        </w:rPr>
      </w:pPr>
      <w:del w:id="87" w:author="Godwin Pedzisai Dzvapatsva" w:date="2023-03-09T10:26:00Z">
        <w:r w:rsidRPr="00C80491" w:rsidDel="00C80491">
          <w:rPr>
            <w:lang w:val="en-ZA"/>
          </w:rPr>
          <w:drawing>
            <wp:inline distT="0" distB="0" distL="0" distR="0" wp14:anchorId="70C88BC3" wp14:editId="21786216">
              <wp:extent cx="5353797" cy="326753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797" cy="3267531"/>
                      </a:xfrm>
                      <a:prstGeom prst="rect">
                        <a:avLst/>
                      </a:prstGeom>
                    </pic:spPr>
                  </pic:pic>
                </a:graphicData>
              </a:graphic>
            </wp:inline>
          </w:drawing>
        </w:r>
      </w:del>
      <w:commentRangeStart w:id="88"/>
      <w:r w:rsidRPr="00C80491">
        <w:rPr>
          <w:lang w:val="en-ZA"/>
        </w:rPr>
        <w:drawing>
          <wp:inline distT="0" distB="0" distL="0" distR="0" wp14:anchorId="66167724" wp14:editId="06E597F8">
            <wp:extent cx="5258534" cy="3153215"/>
            <wp:effectExtent l="0" t="0" r="0" b="952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6"/>
                    <a:stretch>
                      <a:fillRect/>
                    </a:stretch>
                  </pic:blipFill>
                  <pic:spPr>
                    <a:xfrm>
                      <a:off x="0" y="0"/>
                      <a:ext cx="5258534" cy="3153215"/>
                    </a:xfrm>
                    <a:prstGeom prst="rect">
                      <a:avLst/>
                    </a:prstGeom>
                  </pic:spPr>
                </pic:pic>
              </a:graphicData>
            </a:graphic>
          </wp:inline>
        </w:drawing>
      </w:r>
      <w:commentRangeEnd w:id="88"/>
      <w:r>
        <w:rPr>
          <w:rStyle w:val="CommentReference"/>
        </w:rPr>
        <w:commentReference w:id="88"/>
      </w:r>
    </w:p>
    <w:p w14:paraId="6B52FE1A" w14:textId="77777777" w:rsidR="008D313C" w:rsidRPr="00901CF1" w:rsidRDefault="008D313C" w:rsidP="008D313C">
      <w:pPr>
        <w:pStyle w:val="Caption"/>
        <w:rPr>
          <w:b/>
          <w:bCs/>
          <w:color w:val="auto"/>
          <w:sz w:val="24"/>
          <w:szCs w:val="24"/>
          <w:lang w:val="en-ZA"/>
        </w:rPr>
      </w:pPr>
      <w:r w:rsidRPr="00901CF1">
        <w:rPr>
          <w:b/>
          <w:bCs/>
          <w:color w:val="auto"/>
          <w:sz w:val="24"/>
          <w:szCs w:val="24"/>
          <w:lang w:val="en-ZA"/>
        </w:rPr>
        <w:t>Figure 1.9: Memory hierarchy</w:t>
      </w:r>
    </w:p>
    <w:p w14:paraId="69EB1E02" w14:textId="77777777" w:rsidR="008D313C" w:rsidRPr="00901CF1" w:rsidRDefault="008D313C" w:rsidP="008D313C">
      <w:pPr>
        <w:rPr>
          <w:color w:val="FF0000"/>
          <w:lang w:val="en-ZA"/>
        </w:rPr>
      </w:pPr>
      <w:r w:rsidRPr="00901CF1">
        <w:rPr>
          <w:color w:val="FF0000"/>
          <w:lang w:val="en-ZA"/>
        </w:rPr>
        <w:t>[</w:t>
      </w:r>
      <w:r>
        <w:rPr>
          <w:color w:val="FF0000"/>
          <w:lang w:val="en-ZA"/>
        </w:rPr>
        <w:t xml:space="preserve">AW: </w:t>
      </w:r>
      <w:r w:rsidRPr="00901CF1">
        <w:rPr>
          <w:color w:val="FF0000"/>
          <w:lang w:val="en-ZA"/>
        </w:rPr>
        <w:t>REDRAW</w:t>
      </w:r>
      <w:r>
        <w:rPr>
          <w:color w:val="FF0000"/>
          <w:lang w:val="en-ZA"/>
        </w:rPr>
        <w:t xml:space="preserve"> using different colours</w:t>
      </w:r>
      <w:r w:rsidRPr="00901CF1">
        <w:rPr>
          <w:color w:val="FF0000"/>
          <w:lang w:val="en-ZA"/>
        </w:rPr>
        <w:t>]</w:t>
      </w:r>
    </w:p>
    <w:p w14:paraId="45007672" w14:textId="62E194DB" w:rsidR="000F2EB6" w:rsidRPr="005A130B" w:rsidRDefault="000F2EB6" w:rsidP="000F2EB6">
      <w:pPr>
        <w:shd w:val="clear" w:color="auto" w:fill="E2EFD9" w:themeFill="accent6" w:themeFillTint="33"/>
        <w:rPr>
          <w:b/>
          <w:bCs/>
          <w:lang w:val="en-ZA"/>
        </w:rPr>
      </w:pPr>
      <w:r>
        <w:rPr>
          <w:lang w:val="en-ZA"/>
        </w:rPr>
        <w:t>[</w:t>
      </w:r>
      <w:r w:rsidRPr="005A130B">
        <w:rPr>
          <w:b/>
          <w:bCs/>
          <w:lang w:val="en-ZA"/>
        </w:rPr>
        <w:t>very confusing</w:t>
      </w:r>
      <w:r w:rsidR="005A130B">
        <w:rPr>
          <w:b/>
          <w:bCs/>
          <w:lang w:val="en-ZA"/>
        </w:rPr>
        <w:t>, please rephrase this</w:t>
      </w:r>
      <w:r w:rsidR="00F03641">
        <w:rPr>
          <w:b/>
          <w:bCs/>
          <w:lang w:val="en-ZA"/>
        </w:rPr>
        <w:t xml:space="preserve"> </w:t>
      </w:r>
      <w:commentRangeStart w:id="89"/>
      <w:r w:rsidR="00F03641">
        <w:rPr>
          <w:b/>
          <w:bCs/>
          <w:lang w:val="en-ZA"/>
        </w:rPr>
        <w:t>paragraph</w:t>
      </w:r>
      <w:commentRangeEnd w:id="89"/>
      <w:r w:rsidR="00676A5D">
        <w:rPr>
          <w:rStyle w:val="CommentReference"/>
        </w:rPr>
        <w:commentReference w:id="89"/>
      </w:r>
      <w:r w:rsidRPr="005A130B">
        <w:rPr>
          <w:b/>
          <w:bCs/>
          <w:lang w:val="en-ZA"/>
        </w:rPr>
        <w:t>]</w:t>
      </w:r>
    </w:p>
    <w:p w14:paraId="1153C2EB" w14:textId="105DB522" w:rsidR="00BB4D82" w:rsidRDefault="00784A2D" w:rsidP="00BB4D82">
      <w:pPr>
        <w:pStyle w:val="NormalWeb"/>
      </w:pPr>
      <w:r w:rsidRPr="00784A2D">
        <w:t xml:space="preserve">A Memory Hierarchy is a feature that helps organize memory </w:t>
      </w:r>
      <w:ins w:id="90" w:author="Godwin Pedzisai Dzvapatsva" w:date="2023-03-09T00:05:00Z">
        <w:r w:rsidR="00860799" w:rsidRPr="00784A2D">
          <w:t>to</w:t>
        </w:r>
      </w:ins>
      <w:r w:rsidRPr="00784A2D">
        <w:t xml:space="preserve"> reduce access time</w:t>
      </w:r>
      <w:r>
        <w:t xml:space="preserve">. </w:t>
      </w:r>
      <w:r w:rsidR="00BB4D82">
        <w:t xml:space="preserve">Memory can be divided into </w:t>
      </w:r>
      <w:r w:rsidR="00BB4D82" w:rsidRPr="005152C4">
        <w:rPr>
          <w:highlight w:val="yellow"/>
          <w:rPrChange w:id="91" w:author="Godwin Pedzisai Dzvapatsva" w:date="2023-03-09T00:17:00Z">
            <w:rPr/>
          </w:rPrChange>
        </w:rPr>
        <w:t>five</w:t>
      </w:r>
      <w:r w:rsidR="00BB4D82">
        <w:t xml:space="preserve"> major hierarchies based on speed and use and these are:</w:t>
      </w:r>
    </w:p>
    <w:p w14:paraId="54358BAF" w14:textId="39822FD0" w:rsidR="00BB4D82" w:rsidRDefault="00BB4D82" w:rsidP="00676A5D">
      <w:pPr>
        <w:pStyle w:val="NormalWeb"/>
        <w:numPr>
          <w:ilvl w:val="0"/>
          <w:numId w:val="9"/>
        </w:numPr>
      </w:pPr>
      <w:r>
        <w:t>Registers</w:t>
      </w:r>
    </w:p>
    <w:p w14:paraId="7D44A42B" w14:textId="79A5E018" w:rsidR="00BB4D82" w:rsidRDefault="00784A2D" w:rsidP="00676A5D">
      <w:pPr>
        <w:pStyle w:val="NormalWeb"/>
        <w:numPr>
          <w:ilvl w:val="0"/>
          <w:numId w:val="9"/>
        </w:numPr>
      </w:pPr>
      <w:r>
        <w:t>C</w:t>
      </w:r>
      <w:r w:rsidR="00BB4D82">
        <w:t>ache</w:t>
      </w:r>
      <w:r>
        <w:t xml:space="preserve"> [level 1 and level 2]</w:t>
      </w:r>
    </w:p>
    <w:p w14:paraId="6B92F0D4" w14:textId="0BE72697" w:rsidR="00784A2D" w:rsidRDefault="00784A2D" w:rsidP="00676A5D">
      <w:pPr>
        <w:pStyle w:val="NormalWeb"/>
        <w:numPr>
          <w:ilvl w:val="0"/>
          <w:numId w:val="9"/>
        </w:numPr>
      </w:pPr>
      <w:r>
        <w:t>Main(primary) memory</w:t>
      </w:r>
    </w:p>
    <w:p w14:paraId="3DC013A5" w14:textId="48F29DEA" w:rsidR="00784A2D" w:rsidRDefault="00784A2D" w:rsidP="00676A5D">
      <w:pPr>
        <w:pStyle w:val="NormalWeb"/>
        <w:numPr>
          <w:ilvl w:val="0"/>
          <w:numId w:val="9"/>
        </w:numPr>
      </w:pPr>
      <w:r>
        <w:t>Disk (secondary) memory</w:t>
      </w:r>
    </w:p>
    <w:p w14:paraId="1EA0F100" w14:textId="5C16265E" w:rsidR="00784A2D" w:rsidRDefault="00784A2D" w:rsidP="00676A5D">
      <w:pPr>
        <w:pStyle w:val="NormalWeb"/>
        <w:numPr>
          <w:ilvl w:val="0"/>
          <w:numId w:val="9"/>
        </w:numPr>
      </w:pPr>
      <w:r>
        <w:t xml:space="preserve">Backup storage </w:t>
      </w:r>
      <w:proofErr w:type="gramStart"/>
      <w:r w:rsidR="00860799">
        <w:t>e.g.</w:t>
      </w:r>
      <w:proofErr w:type="gramEnd"/>
      <w:r>
        <w:t xml:space="preserve"> cloud storage</w:t>
      </w:r>
    </w:p>
    <w:p w14:paraId="5F144F91" w14:textId="30BFD677" w:rsidR="00784A2D" w:rsidRDefault="00784A2D" w:rsidP="00860799">
      <w:pPr>
        <w:pStyle w:val="NormalWeb"/>
        <w:spacing w:line="360" w:lineRule="auto"/>
        <w:jc w:val="both"/>
        <w:rPr>
          <w:ins w:id="92" w:author="Godwin Pedzisai Dzvapatsva" w:date="2023-03-09T00:23:00Z"/>
        </w:rPr>
      </w:pPr>
      <w:r>
        <w:t xml:space="preserve">It is easy for processors to move from one level to another according to their requirements. Access time, capacity increases as one moves from the top in the hierarchy moving downwards </w:t>
      </w:r>
      <w:r w:rsidR="00676A5D">
        <w:t>while cost per bit increases from bottom to top. The cost of external memory is lower than that of internal memory. In addition, registers are faster than hard disks.</w:t>
      </w:r>
      <w:ins w:id="93" w:author="Godwin Pedzisai Dzvapatsva" w:date="2023-03-09T00:20:00Z">
        <w:r w:rsidR="004E2EEC">
          <w:t xml:space="preserve"> The memory hierarchy affects the performance of computer algorithms, predictions, architectural designs, and lower-level programming constructs</w:t>
        </w:r>
      </w:ins>
      <w:ins w:id="94" w:author="Godwin Pedzisai Dzvapatsva" w:date="2023-03-09T00:21:00Z">
        <w:r w:rsidR="004E2EEC">
          <w:t xml:space="preserve"> involving locality of reference.</w:t>
        </w:r>
      </w:ins>
    </w:p>
    <w:p w14:paraId="5626CBC8" w14:textId="476BD39D" w:rsidR="004E2EEC" w:rsidRDefault="004E2EEC" w:rsidP="00860799">
      <w:pPr>
        <w:pStyle w:val="NormalWeb"/>
        <w:spacing w:line="360" w:lineRule="auto"/>
        <w:jc w:val="both"/>
        <w:rPr>
          <w:ins w:id="95" w:author="Godwin Pedzisai Dzvapatsva" w:date="2023-03-09T00:21:00Z"/>
        </w:rPr>
      </w:pPr>
      <w:ins w:id="96" w:author="Godwin Pedzisai Dzvapatsva" w:date="2023-03-09T00:23:00Z">
        <w:r>
          <w:t>Locality of reference refers to a computer program's tendency to access instructions whose addresses are close to each other.</w:t>
        </w:r>
      </w:ins>
    </w:p>
    <w:p w14:paraId="49D57224" w14:textId="61E37CD6" w:rsidR="004E2EEC" w:rsidRDefault="004E2EEC" w:rsidP="00860799">
      <w:pPr>
        <w:pStyle w:val="NormalWeb"/>
        <w:spacing w:line="360" w:lineRule="auto"/>
        <w:jc w:val="both"/>
        <w:rPr>
          <w:ins w:id="97" w:author="Godwin Pedzisai Dzvapatsva" w:date="2023-03-09T00:21:00Z"/>
        </w:rPr>
      </w:pPr>
    </w:p>
    <w:p w14:paraId="6F391AB8" w14:textId="77777777" w:rsidR="004E2EEC" w:rsidRDefault="004E2EEC" w:rsidP="004E2EEC">
      <w:pPr>
        <w:pStyle w:val="NormalWeb"/>
        <w:spacing w:line="360" w:lineRule="auto"/>
        <w:jc w:val="both"/>
      </w:pPr>
    </w:p>
    <w:p w14:paraId="7BC5968F" w14:textId="5E5B84EC" w:rsidR="00B36A36" w:rsidRPr="00901CF1" w:rsidRDefault="00B36A36" w:rsidP="00B36A36">
      <w:pPr>
        <w:spacing w:after="0" w:line="360" w:lineRule="auto"/>
        <w:rPr>
          <w:lang w:val="en-ZA"/>
        </w:rPr>
      </w:pPr>
      <w:r w:rsidRPr="00901CF1">
        <w:rPr>
          <w:lang w:val="en-ZA"/>
        </w:rPr>
        <w:t xml:space="preserve">Figure 1.9 illustrates an </w:t>
      </w:r>
      <w:r>
        <w:rPr>
          <w:lang w:val="en-ZA"/>
        </w:rPr>
        <w:t>example</w:t>
      </w:r>
      <w:r w:rsidRPr="00901CF1">
        <w:rPr>
          <w:lang w:val="en-ZA"/>
        </w:rPr>
        <w:t xml:space="preserve"> of memory hierarchy in computers.</w:t>
      </w:r>
    </w:p>
    <w:p w14:paraId="2DDDF8EE" w14:textId="77777777" w:rsidR="00174B41" w:rsidRDefault="00174B41" w:rsidP="00174B41">
      <w:pPr>
        <w:jc w:val="both"/>
        <w:rPr>
          <w:lang w:val="en-ZA"/>
        </w:rPr>
      </w:pPr>
    </w:p>
    <w:sectPr w:rsidR="00174B4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Godwin Pedzisai Dzvapatsva" w:date="2023-03-08T19:53:00Z" w:initials="GPD">
    <w:p w14:paraId="1499D87C" w14:textId="77777777" w:rsidR="001174B3" w:rsidRDefault="001174B3" w:rsidP="008B4054">
      <w:pPr>
        <w:pStyle w:val="CommentText"/>
      </w:pPr>
      <w:r>
        <w:rPr>
          <w:rStyle w:val="CommentReference"/>
        </w:rPr>
        <w:annotationRef/>
      </w:r>
      <w:r>
        <w:rPr>
          <w:lang w:val="en-ZA"/>
        </w:rPr>
        <w:t>Added this part</w:t>
      </w:r>
    </w:p>
  </w:comment>
  <w:comment w:id="12" w:author="Godwin Pedzisai Dzvapatsva" w:date="2023-03-08T20:05:00Z" w:initials="GPD">
    <w:p w14:paraId="73BBBCDF" w14:textId="77777777" w:rsidR="00753743" w:rsidRDefault="00753743" w:rsidP="00266447">
      <w:pPr>
        <w:pStyle w:val="CommentText"/>
      </w:pPr>
      <w:r>
        <w:rPr>
          <w:rStyle w:val="CommentReference"/>
        </w:rPr>
        <w:annotationRef/>
      </w:r>
      <w:r>
        <w:rPr>
          <w:lang w:val="en-ZA"/>
        </w:rPr>
        <w:t>Am happy with the addition than you. Thank you</w:t>
      </w:r>
    </w:p>
  </w:comment>
  <w:comment w:id="13" w:author="Godwin Pedzisai Dzvapatsva" w:date="2023-03-08T20:06:00Z" w:initials="GPD">
    <w:p w14:paraId="5D0A320B" w14:textId="77777777" w:rsidR="00753743" w:rsidRDefault="00753743" w:rsidP="00B20B0D">
      <w:pPr>
        <w:pStyle w:val="CommentText"/>
      </w:pPr>
      <w:r>
        <w:rPr>
          <w:rStyle w:val="CommentReference"/>
        </w:rPr>
        <w:annotationRef/>
      </w:r>
      <w:r>
        <w:rPr>
          <w:lang w:val="en-ZA"/>
        </w:rPr>
        <w:t>Correct- just joined the last two sentences</w:t>
      </w:r>
    </w:p>
  </w:comment>
  <w:comment w:id="17" w:author="Godwin Pedzisai Dzvapatsva" w:date="2023-03-08T21:34:00Z" w:initials="GPD">
    <w:p w14:paraId="2948D097" w14:textId="77777777" w:rsidR="00E82D30" w:rsidRDefault="00E82D30">
      <w:pPr>
        <w:pStyle w:val="CommentText"/>
      </w:pPr>
      <w:r>
        <w:rPr>
          <w:rStyle w:val="CommentReference"/>
        </w:rPr>
        <w:annotationRef/>
      </w:r>
      <w:r>
        <w:rPr>
          <w:lang w:val="en-ZA"/>
        </w:rPr>
        <w:t xml:space="preserve">Here is the sorce: </w:t>
      </w:r>
      <w:hyperlink r:id="rId1" w:history="1">
        <w:r w:rsidRPr="00A83D61">
          <w:rPr>
            <w:rStyle w:val="Hyperlink"/>
            <w:lang w:val="en-ZA"/>
          </w:rPr>
          <w:t>https://dk.farnell.com/en-DK/microchip/pic32mx250f128b-i-sp/mcu-32bit-pic32-40mhz-spdip-28/dp/2097773</w:t>
        </w:r>
      </w:hyperlink>
    </w:p>
    <w:p w14:paraId="6976F1BE" w14:textId="77777777" w:rsidR="00E82D30" w:rsidRDefault="00E82D30">
      <w:pPr>
        <w:pStyle w:val="CommentText"/>
      </w:pPr>
    </w:p>
    <w:p w14:paraId="56BCC64B" w14:textId="77777777" w:rsidR="00E82D30" w:rsidRDefault="00E82D30" w:rsidP="00A83D61">
      <w:pPr>
        <w:pStyle w:val="CommentText"/>
      </w:pPr>
      <w:r>
        <w:rPr>
          <w:lang w:val="en-ZA"/>
        </w:rPr>
        <w:t xml:space="preserve">If its not clear you can redraw. </w:t>
      </w:r>
    </w:p>
  </w:comment>
  <w:comment w:id="18" w:author="Godwin Pedzisai Dzvapatsva" w:date="2023-03-08T21:58:00Z" w:initials="GPD">
    <w:p w14:paraId="55F3C0A2" w14:textId="77777777" w:rsidR="00667DBE" w:rsidRDefault="00667DBE" w:rsidP="009B7E1C">
      <w:pPr>
        <w:pStyle w:val="CommentText"/>
      </w:pPr>
      <w:r>
        <w:rPr>
          <w:rStyle w:val="CommentReference"/>
        </w:rPr>
        <w:annotationRef/>
      </w:r>
      <w:r>
        <w:rPr>
          <w:lang w:val="en-ZA"/>
        </w:rPr>
        <w:t>Rephrased</w:t>
      </w:r>
    </w:p>
  </w:comment>
  <w:comment w:id="32" w:author="Godwin Pedzisai Dzvapatsva" w:date="2023-03-08T21:46:00Z" w:initials="GPD">
    <w:p w14:paraId="3406921D" w14:textId="41B98595" w:rsidR="005E0BAA" w:rsidRDefault="005E0BAA">
      <w:pPr>
        <w:pStyle w:val="CommentText"/>
      </w:pPr>
      <w:r>
        <w:rPr>
          <w:rStyle w:val="CommentReference"/>
        </w:rPr>
        <w:annotationRef/>
      </w:r>
      <w:r>
        <w:rPr>
          <w:lang w:val="en-ZA"/>
        </w:rPr>
        <w:t>Source:</w:t>
      </w:r>
    </w:p>
    <w:p w14:paraId="56C19EBE" w14:textId="77777777" w:rsidR="005E0BAA" w:rsidRDefault="00000000" w:rsidP="00C07EC7">
      <w:pPr>
        <w:pStyle w:val="CommentText"/>
      </w:pPr>
      <w:hyperlink r:id="rId2" w:history="1">
        <w:r w:rsidR="005E0BAA" w:rsidRPr="00C07EC7">
          <w:rPr>
            <w:rStyle w:val="Hyperlink"/>
            <w:lang w:val="en-ZA"/>
          </w:rPr>
          <w:t>https://www.indiamart.com/proddetail/intel-i7-processor-19711967962.html</w:t>
        </w:r>
      </w:hyperlink>
    </w:p>
  </w:comment>
  <w:comment w:id="46" w:author="Godwin Pedzisai Dzvapatsva" w:date="2023-03-08T22:23:00Z" w:initials="GPD">
    <w:p w14:paraId="32DDF69E" w14:textId="77777777" w:rsidR="00F14AAF" w:rsidRDefault="00F14AAF" w:rsidP="00801922">
      <w:pPr>
        <w:pStyle w:val="CommentText"/>
      </w:pPr>
      <w:r>
        <w:rPr>
          <w:rStyle w:val="CommentReference"/>
        </w:rPr>
        <w:annotationRef/>
      </w:r>
      <w:r>
        <w:rPr>
          <w:lang w:val="en-ZA"/>
        </w:rPr>
        <w:t>My comparison was more on later models than the older ones. Offcourse consumption-they are more than microcontrollers</w:t>
      </w:r>
    </w:p>
  </w:comment>
  <w:comment w:id="55" w:author="Godwin Pedzisai Dzvapatsva" w:date="2023-03-08T22:31:00Z" w:initials="GPD">
    <w:p w14:paraId="295FD011" w14:textId="77777777" w:rsidR="00C23841" w:rsidRDefault="00C23841" w:rsidP="00B55397">
      <w:pPr>
        <w:pStyle w:val="CommentText"/>
      </w:pPr>
      <w:r>
        <w:rPr>
          <w:rStyle w:val="CommentReference"/>
        </w:rPr>
        <w:annotationRef/>
      </w:r>
      <w:r>
        <w:rPr>
          <w:lang w:val="en-ZA"/>
        </w:rPr>
        <w:t>Lets use smart watches</w:t>
      </w:r>
    </w:p>
  </w:comment>
  <w:comment w:id="59" w:author="Godwin Pedzisai Dzvapatsva" w:date="2023-03-09T09:45:00Z" w:initials="GPD">
    <w:p w14:paraId="429DF907" w14:textId="77777777" w:rsidR="00E01C50" w:rsidRDefault="00E01C50" w:rsidP="00820742">
      <w:pPr>
        <w:pStyle w:val="CommentText"/>
      </w:pPr>
      <w:r>
        <w:rPr>
          <w:rStyle w:val="CommentReference"/>
        </w:rPr>
        <w:annotationRef/>
      </w:r>
      <w:r>
        <w:rPr>
          <w:lang w:val="en-ZA"/>
        </w:rPr>
        <w:t>Changed the diagram and added source</w:t>
      </w:r>
    </w:p>
  </w:comment>
  <w:comment w:id="66" w:author="Godwin Pedzisai Dzvapatsva" w:date="2023-03-08T23:15:00Z" w:initials="GPD">
    <w:p w14:paraId="3715230B" w14:textId="10CA7276" w:rsidR="00ED1575" w:rsidRDefault="00ED1575">
      <w:pPr>
        <w:pStyle w:val="CommentText"/>
      </w:pPr>
      <w:r>
        <w:rPr>
          <w:rStyle w:val="CommentReference"/>
        </w:rPr>
        <w:annotationRef/>
      </w:r>
      <w:r>
        <w:rPr>
          <w:lang w:val="en-ZA"/>
        </w:rPr>
        <w:t xml:space="preserve">Source: </w:t>
      </w:r>
    </w:p>
    <w:p w14:paraId="40EE3796" w14:textId="77777777" w:rsidR="00ED1575" w:rsidRDefault="00000000">
      <w:pPr>
        <w:pStyle w:val="CommentText"/>
      </w:pPr>
      <w:hyperlink r:id="rId3" w:history="1">
        <w:r w:rsidR="00ED1575" w:rsidRPr="00E1761F">
          <w:rPr>
            <w:rStyle w:val="Hyperlink"/>
            <w:lang w:val="en-ZA"/>
          </w:rPr>
          <w:t>https://za.rs-online.com/web/p/digital-signal-processors/1771857</w:t>
        </w:r>
      </w:hyperlink>
    </w:p>
    <w:p w14:paraId="70EE2D20" w14:textId="77777777" w:rsidR="00ED1575" w:rsidRDefault="00ED1575" w:rsidP="00E1761F">
      <w:pPr>
        <w:pStyle w:val="CommentText"/>
      </w:pPr>
      <w:r>
        <w:rPr>
          <w:lang w:val="en-ZA"/>
        </w:rPr>
        <w:t>But if you can redraw the better please</w:t>
      </w:r>
    </w:p>
  </w:comment>
  <w:comment w:id="68" w:author="Godwin Pedzisai Dzvapatsva" w:date="2023-03-09T10:44:00Z" w:initials="GPD">
    <w:p w14:paraId="47C3B109" w14:textId="77777777" w:rsidR="00043B5C" w:rsidRDefault="00043B5C" w:rsidP="00DF7EA0">
      <w:pPr>
        <w:pStyle w:val="CommentText"/>
      </w:pPr>
      <w:r>
        <w:rPr>
          <w:rStyle w:val="CommentReference"/>
        </w:rPr>
        <w:annotationRef/>
      </w:r>
      <w:r>
        <w:rPr>
          <w:lang w:val="en-ZA"/>
        </w:rPr>
        <w:t>Added some text</w:t>
      </w:r>
    </w:p>
  </w:comment>
  <w:comment w:id="71" w:author="Godwin Pedzisai Dzvapatsva" w:date="2023-03-08T23:58:00Z" w:initials="GPD">
    <w:p w14:paraId="73D20D23" w14:textId="49038088" w:rsidR="00676A5D" w:rsidRDefault="00676A5D" w:rsidP="00B534F1">
      <w:pPr>
        <w:pStyle w:val="CommentText"/>
      </w:pPr>
      <w:r>
        <w:rPr>
          <w:rStyle w:val="CommentReference"/>
        </w:rPr>
        <w:annotationRef/>
      </w:r>
      <w:r>
        <w:rPr>
          <w:lang w:val="en-ZA"/>
        </w:rPr>
        <w:t>This if fine with me.</w:t>
      </w:r>
    </w:p>
  </w:comment>
  <w:comment w:id="73" w:author="Godwin Pedzisai Dzvapatsva" w:date="2023-03-09T09:45:00Z" w:initials="GPD">
    <w:p w14:paraId="7E030F49" w14:textId="77777777" w:rsidR="00E01C50" w:rsidRDefault="00E01C50" w:rsidP="000A4A82">
      <w:pPr>
        <w:pStyle w:val="CommentText"/>
      </w:pPr>
      <w:r>
        <w:rPr>
          <w:rStyle w:val="CommentReference"/>
        </w:rPr>
        <w:annotationRef/>
      </w:r>
      <w:r>
        <w:rPr>
          <w:lang w:val="en-ZA"/>
        </w:rPr>
        <w:t>changed</w:t>
      </w:r>
    </w:p>
  </w:comment>
  <w:comment w:id="79" w:author="Godwin Pedzisai Dzvapatsva" w:date="2023-03-09T09:46:00Z" w:initials="GPD">
    <w:p w14:paraId="0092CE6D" w14:textId="77777777" w:rsidR="00E01C50" w:rsidRDefault="00E01C50" w:rsidP="00745C23">
      <w:pPr>
        <w:pStyle w:val="CommentText"/>
      </w:pPr>
      <w:r>
        <w:rPr>
          <w:rStyle w:val="CommentReference"/>
        </w:rPr>
        <w:annotationRef/>
      </w:r>
      <w:r>
        <w:rPr>
          <w:lang w:val="en-ZA"/>
        </w:rPr>
        <w:t>Added more text</w:t>
      </w:r>
    </w:p>
  </w:comment>
  <w:comment w:id="82" w:author="Godwin Pedzisai Dzvapatsva" w:date="2023-03-09T00:04:00Z" w:initials="GPD">
    <w:p w14:paraId="37C16D34" w14:textId="2F8FF9A2" w:rsidR="00860799" w:rsidRDefault="00860799" w:rsidP="00613CFF">
      <w:pPr>
        <w:pStyle w:val="CommentText"/>
      </w:pPr>
      <w:r>
        <w:rPr>
          <w:rStyle w:val="CommentReference"/>
        </w:rPr>
        <w:annotationRef/>
      </w:r>
      <w:r>
        <w:rPr>
          <w:lang w:val="en-ZA"/>
        </w:rPr>
        <w:t>Ok with me. Thank you</w:t>
      </w:r>
    </w:p>
  </w:comment>
  <w:comment w:id="83" w:author="Godwin Pedzisai Dzvapatsva" w:date="2023-03-09T10:27:00Z" w:initials="GPD">
    <w:p w14:paraId="57DFF71B" w14:textId="77777777" w:rsidR="00C80491" w:rsidRDefault="00C80491" w:rsidP="00DE4FC2">
      <w:pPr>
        <w:pStyle w:val="CommentText"/>
      </w:pPr>
      <w:r>
        <w:rPr>
          <w:rStyle w:val="CommentReference"/>
        </w:rPr>
        <w:annotationRef/>
      </w:r>
      <w:r>
        <w:rPr>
          <w:lang w:val="en-ZA"/>
        </w:rPr>
        <w:t>May I suggest if you can redraw.</w:t>
      </w:r>
    </w:p>
  </w:comment>
  <w:comment w:id="88" w:author="Godwin Pedzisai Dzvapatsva" w:date="2023-03-09T10:27:00Z" w:initials="GPD">
    <w:p w14:paraId="6A9EE767" w14:textId="77777777" w:rsidR="00C80491" w:rsidRDefault="00C80491" w:rsidP="00DC3D1F">
      <w:pPr>
        <w:pStyle w:val="CommentText"/>
      </w:pPr>
      <w:r>
        <w:rPr>
          <w:rStyle w:val="CommentReference"/>
        </w:rPr>
        <w:annotationRef/>
      </w:r>
      <w:r>
        <w:rPr>
          <w:lang w:val="en-ZA"/>
        </w:rPr>
        <w:t>Have redrawn the diagram</w:t>
      </w:r>
    </w:p>
  </w:comment>
  <w:comment w:id="89" w:author="Godwin Pedzisai Dzvapatsva" w:date="2023-03-08T23:57:00Z" w:initials="GPD">
    <w:p w14:paraId="0F5BE556" w14:textId="4DBA806C" w:rsidR="00676A5D" w:rsidRDefault="00676A5D" w:rsidP="00664D07">
      <w:pPr>
        <w:pStyle w:val="CommentText"/>
      </w:pPr>
      <w:r>
        <w:rPr>
          <w:rStyle w:val="CommentReference"/>
        </w:rPr>
        <w:annotationRef/>
      </w:r>
      <w:r>
        <w:rPr>
          <w:lang w:val="en-ZA"/>
        </w:rPr>
        <w:t>Have rephrased the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99D87C" w15:done="0"/>
  <w15:commentEx w15:paraId="73BBBCDF" w15:done="0"/>
  <w15:commentEx w15:paraId="5D0A320B" w15:done="0"/>
  <w15:commentEx w15:paraId="56BCC64B" w15:done="0"/>
  <w15:commentEx w15:paraId="55F3C0A2" w15:done="0"/>
  <w15:commentEx w15:paraId="56C19EBE" w15:done="0"/>
  <w15:commentEx w15:paraId="32DDF69E" w15:done="0"/>
  <w15:commentEx w15:paraId="295FD011" w15:done="0"/>
  <w15:commentEx w15:paraId="429DF907" w15:done="0"/>
  <w15:commentEx w15:paraId="70EE2D20" w15:done="0"/>
  <w15:commentEx w15:paraId="47C3B109" w15:done="0"/>
  <w15:commentEx w15:paraId="73D20D23" w15:done="0"/>
  <w15:commentEx w15:paraId="7E030F49" w15:done="0"/>
  <w15:commentEx w15:paraId="0092CE6D" w15:done="0"/>
  <w15:commentEx w15:paraId="37C16D34" w15:done="0"/>
  <w15:commentEx w15:paraId="57DFF71B" w15:done="0"/>
  <w15:commentEx w15:paraId="6A9EE767" w15:done="0"/>
  <w15:commentEx w15:paraId="0F5BE5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36639" w16cex:dateUtc="2023-03-08T17:53:00Z"/>
  <w16cex:commentExtensible w16cex:durableId="27B368FD" w16cex:dateUtc="2023-03-08T18:05:00Z"/>
  <w16cex:commentExtensible w16cex:durableId="27B3692F" w16cex:dateUtc="2023-03-08T18:06:00Z"/>
  <w16cex:commentExtensible w16cex:durableId="27B37DE9" w16cex:dateUtc="2023-03-08T19:34:00Z"/>
  <w16cex:commentExtensible w16cex:durableId="27B38392" w16cex:dateUtc="2023-03-08T19:58:00Z"/>
  <w16cex:commentExtensible w16cex:durableId="27B380B7" w16cex:dateUtc="2023-03-08T19:46:00Z"/>
  <w16cex:commentExtensible w16cex:durableId="27B3897D" w16cex:dateUtc="2023-03-08T20:23:00Z"/>
  <w16cex:commentExtensible w16cex:durableId="27B38B44" w16cex:dateUtc="2023-03-08T20:31:00Z"/>
  <w16cex:commentExtensible w16cex:durableId="27B42929" w16cex:dateUtc="2023-03-09T07:45:00Z"/>
  <w16cex:commentExtensible w16cex:durableId="27B395AD" w16cex:dateUtc="2023-03-08T21:15:00Z"/>
  <w16cex:commentExtensible w16cex:durableId="27B43703" w16cex:dateUtc="2023-03-09T08:44:00Z"/>
  <w16cex:commentExtensible w16cex:durableId="27B39F90" w16cex:dateUtc="2023-03-08T21:58:00Z"/>
  <w16cex:commentExtensible w16cex:durableId="27B42948" w16cex:dateUtc="2023-03-09T07:45:00Z"/>
  <w16cex:commentExtensible w16cex:durableId="27B42962" w16cex:dateUtc="2023-03-09T07:46:00Z"/>
  <w16cex:commentExtensible w16cex:durableId="27B3A10D" w16cex:dateUtc="2023-03-08T22:04:00Z"/>
  <w16cex:commentExtensible w16cex:durableId="27B43301" w16cex:dateUtc="2023-03-09T08:27:00Z"/>
  <w16cex:commentExtensible w16cex:durableId="27B43319" w16cex:dateUtc="2023-03-09T08:27:00Z"/>
  <w16cex:commentExtensible w16cex:durableId="27B39F70" w16cex:dateUtc="2023-03-08T2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99D87C" w16cid:durableId="27B36639"/>
  <w16cid:commentId w16cid:paraId="73BBBCDF" w16cid:durableId="27B368FD"/>
  <w16cid:commentId w16cid:paraId="5D0A320B" w16cid:durableId="27B3692F"/>
  <w16cid:commentId w16cid:paraId="56BCC64B" w16cid:durableId="27B37DE9"/>
  <w16cid:commentId w16cid:paraId="55F3C0A2" w16cid:durableId="27B38392"/>
  <w16cid:commentId w16cid:paraId="56C19EBE" w16cid:durableId="27B380B7"/>
  <w16cid:commentId w16cid:paraId="32DDF69E" w16cid:durableId="27B3897D"/>
  <w16cid:commentId w16cid:paraId="295FD011" w16cid:durableId="27B38B44"/>
  <w16cid:commentId w16cid:paraId="429DF907" w16cid:durableId="27B42929"/>
  <w16cid:commentId w16cid:paraId="70EE2D20" w16cid:durableId="27B395AD"/>
  <w16cid:commentId w16cid:paraId="47C3B109" w16cid:durableId="27B43703"/>
  <w16cid:commentId w16cid:paraId="73D20D23" w16cid:durableId="27B39F90"/>
  <w16cid:commentId w16cid:paraId="7E030F49" w16cid:durableId="27B42948"/>
  <w16cid:commentId w16cid:paraId="0092CE6D" w16cid:durableId="27B42962"/>
  <w16cid:commentId w16cid:paraId="37C16D34" w16cid:durableId="27B3A10D"/>
  <w16cid:commentId w16cid:paraId="57DFF71B" w16cid:durableId="27B43301"/>
  <w16cid:commentId w16cid:paraId="6A9EE767" w16cid:durableId="27B43319"/>
  <w16cid:commentId w16cid:paraId="0F5BE556" w16cid:durableId="27B39F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ic Roman">
    <w:altName w:val="Cambria"/>
    <w:panose1 w:val="00000000000000000000"/>
    <w:charset w:val="00"/>
    <w:family w:val="roman"/>
    <w:notTrueType/>
    <w:pitch w:val="default"/>
  </w:font>
  <w:font w:name="Source_CUP_Africa">
    <w:altName w:val="Calibri"/>
    <w:panose1 w:val="00000000000000000000"/>
    <w:charset w:val="4D"/>
    <w:family w:val="swiss"/>
    <w:notTrueType/>
    <w:pitch w:val="variable"/>
    <w:sig w:usb0="20000007" w:usb1="00000001" w:usb2="00000000" w:usb3="00000000" w:csb0="00000193" w:csb1="00000000"/>
  </w:font>
  <w:font w:name="Source_CUP_Africa_Regular">
    <w:altName w:val="Calibri"/>
    <w:panose1 w:val="00000000000000000000"/>
    <w:charset w:val="4D"/>
    <w:family w:val="auto"/>
    <w:notTrueType/>
    <w:pitch w:val="default"/>
    <w:sig w:usb0="00000003" w:usb1="00000000" w:usb2="00000000" w:usb3="00000000" w:csb0="00000001" w:csb1="00000000"/>
  </w:font>
  <w:font w:name="Source_CUP_Bold_Africa">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824BC"/>
    <w:multiLevelType w:val="multilevel"/>
    <w:tmpl w:val="C680C7E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96FFC"/>
    <w:multiLevelType w:val="hybridMultilevel"/>
    <w:tmpl w:val="D604FC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87A58DF"/>
    <w:multiLevelType w:val="hybridMultilevel"/>
    <w:tmpl w:val="DFF8EA06"/>
    <w:lvl w:ilvl="0" w:tplc="1C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48994CCA"/>
    <w:multiLevelType w:val="hybridMultilevel"/>
    <w:tmpl w:val="A64C46F4"/>
    <w:lvl w:ilvl="0" w:tplc="1C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80C1DAD"/>
    <w:multiLevelType w:val="hybridMultilevel"/>
    <w:tmpl w:val="B7BE856C"/>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8042A41"/>
    <w:multiLevelType w:val="hybridMultilevel"/>
    <w:tmpl w:val="86DE95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AB0426A"/>
    <w:multiLevelType w:val="multilevel"/>
    <w:tmpl w:val="452E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C720A"/>
    <w:multiLevelType w:val="hybridMultilevel"/>
    <w:tmpl w:val="3B241D4C"/>
    <w:lvl w:ilvl="0" w:tplc="1C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9B73D5E"/>
    <w:multiLevelType w:val="multilevel"/>
    <w:tmpl w:val="21A649E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42169173">
    <w:abstractNumId w:val="5"/>
  </w:num>
  <w:num w:numId="2" w16cid:durableId="1742293059">
    <w:abstractNumId w:val="8"/>
  </w:num>
  <w:num w:numId="3" w16cid:durableId="276643289">
    <w:abstractNumId w:val="2"/>
  </w:num>
  <w:num w:numId="4" w16cid:durableId="1563368405">
    <w:abstractNumId w:val="3"/>
  </w:num>
  <w:num w:numId="5" w16cid:durableId="1580478578">
    <w:abstractNumId w:val="4"/>
  </w:num>
  <w:num w:numId="6" w16cid:durableId="1033732052">
    <w:abstractNumId w:val="0"/>
  </w:num>
  <w:num w:numId="7" w16cid:durableId="1330672421">
    <w:abstractNumId w:val="6"/>
  </w:num>
  <w:num w:numId="8" w16cid:durableId="322858917">
    <w:abstractNumId w:val="7"/>
  </w:num>
  <w:num w:numId="9" w16cid:durableId="20516851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win Pedzisai Dzvapatsva">
    <w15:presenceInfo w15:providerId="AD" w15:userId="S::gdzvapatsva@wsu.ac.za::917d2c50-6d68-444d-915a-d3d22070a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59"/>
    <w:rsid w:val="00043B5C"/>
    <w:rsid w:val="00051569"/>
    <w:rsid w:val="000862A6"/>
    <w:rsid w:val="000B19AE"/>
    <w:rsid w:val="000E44CD"/>
    <w:rsid w:val="000F2EB6"/>
    <w:rsid w:val="00102E49"/>
    <w:rsid w:val="001174B3"/>
    <w:rsid w:val="001613CA"/>
    <w:rsid w:val="00174B41"/>
    <w:rsid w:val="001A2294"/>
    <w:rsid w:val="00216E5F"/>
    <w:rsid w:val="00280F63"/>
    <w:rsid w:val="00291D22"/>
    <w:rsid w:val="00331481"/>
    <w:rsid w:val="00405259"/>
    <w:rsid w:val="00431887"/>
    <w:rsid w:val="00434DF7"/>
    <w:rsid w:val="00450C16"/>
    <w:rsid w:val="00492AAD"/>
    <w:rsid w:val="004E2EEC"/>
    <w:rsid w:val="005152C4"/>
    <w:rsid w:val="0059188C"/>
    <w:rsid w:val="005A130B"/>
    <w:rsid w:val="005C43DB"/>
    <w:rsid w:val="005E0BAA"/>
    <w:rsid w:val="00667DBE"/>
    <w:rsid w:val="00676A5D"/>
    <w:rsid w:val="006C144D"/>
    <w:rsid w:val="00753743"/>
    <w:rsid w:val="00784A2D"/>
    <w:rsid w:val="0081276C"/>
    <w:rsid w:val="00836406"/>
    <w:rsid w:val="00860799"/>
    <w:rsid w:val="008C3860"/>
    <w:rsid w:val="008C718A"/>
    <w:rsid w:val="008D313C"/>
    <w:rsid w:val="008E0DE4"/>
    <w:rsid w:val="009A4CAA"/>
    <w:rsid w:val="009D37DD"/>
    <w:rsid w:val="00A748EC"/>
    <w:rsid w:val="00A82D85"/>
    <w:rsid w:val="00AA0406"/>
    <w:rsid w:val="00B05987"/>
    <w:rsid w:val="00B36A36"/>
    <w:rsid w:val="00BB4D82"/>
    <w:rsid w:val="00C23841"/>
    <w:rsid w:val="00C80491"/>
    <w:rsid w:val="00C975FD"/>
    <w:rsid w:val="00CB42A8"/>
    <w:rsid w:val="00CB6659"/>
    <w:rsid w:val="00CB6B4D"/>
    <w:rsid w:val="00CD148D"/>
    <w:rsid w:val="00DF0376"/>
    <w:rsid w:val="00E01C50"/>
    <w:rsid w:val="00E558A1"/>
    <w:rsid w:val="00E55A49"/>
    <w:rsid w:val="00E82D30"/>
    <w:rsid w:val="00ED1575"/>
    <w:rsid w:val="00F03641"/>
    <w:rsid w:val="00F14AAF"/>
    <w:rsid w:val="00F26BAE"/>
    <w:rsid w:val="00F906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B511"/>
  <w15:chartTrackingRefBased/>
  <w15:docId w15:val="{7511C580-15C9-4E3A-A667-6AF6E1B8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59"/>
    <w:pPr>
      <w:spacing w:after="120" w:line="276" w:lineRule="auto"/>
    </w:pPr>
    <w:rPr>
      <w:rFonts w:ascii="Times New Roman" w:eastAsia="Calibri" w:hAnsi="Times New Roman" w:cs="Basic Roman"/>
      <w:kern w:val="1"/>
      <w:sz w:val="24"/>
      <w:lang w:val="en-GB" w:eastAsia="zh-CN"/>
    </w:rPr>
  </w:style>
  <w:style w:type="paragraph" w:styleId="Heading3">
    <w:name w:val="heading 3"/>
    <w:basedOn w:val="Normal"/>
    <w:next w:val="Normal"/>
    <w:link w:val="Heading3Char"/>
    <w:autoRedefine/>
    <w:rsid w:val="00CB6659"/>
    <w:pPr>
      <w:keepNext/>
      <w:keepLines/>
      <w:shd w:val="clear" w:color="auto" w:fill="FFFFFF"/>
      <w:tabs>
        <w:tab w:val="left" w:pos="1134"/>
      </w:tabs>
      <w:spacing w:after="0" w:line="360" w:lineRule="auto"/>
      <w:outlineLvl w:val="2"/>
    </w:pPr>
    <w:rPr>
      <w:rFonts w:cs="Times New Roman"/>
      <w:b/>
      <w:bCs/>
      <w:sz w:val="28"/>
      <w:szCs w:val="28"/>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ParagraphStyle"/>
    <w:autoRedefine/>
    <w:uiPriority w:val="99"/>
    <w:rsid w:val="00AA0406"/>
    <w:pPr>
      <w:tabs>
        <w:tab w:val="left" w:pos="425"/>
      </w:tabs>
      <w:suppressAutoHyphens/>
      <w:spacing w:line="480" w:lineRule="atLeast"/>
    </w:pPr>
    <w:rPr>
      <w:rFonts w:ascii="Source_CUP_Africa" w:eastAsiaTheme="minorEastAsia" w:hAnsi="Source_CUP_Africa" w:cs="Source_CUP_Africa"/>
      <w:sz w:val="32"/>
      <w:szCs w:val="36"/>
    </w:rPr>
  </w:style>
  <w:style w:type="paragraph" w:customStyle="1" w:styleId="boxbody">
    <w:name w:val="box_body"/>
    <w:basedOn w:val="Normal"/>
    <w:autoRedefine/>
    <w:uiPriority w:val="99"/>
    <w:rsid w:val="00B05987"/>
    <w:pPr>
      <w:widowControl w:val="0"/>
      <w:tabs>
        <w:tab w:val="left" w:pos="454"/>
      </w:tabs>
      <w:suppressAutoHyphens/>
      <w:autoSpaceDE w:val="0"/>
      <w:autoSpaceDN w:val="0"/>
      <w:adjustRightInd w:val="0"/>
      <w:spacing w:after="0" w:line="400" w:lineRule="atLeast"/>
      <w:textAlignment w:val="center"/>
    </w:pPr>
    <w:rPr>
      <w:rFonts w:ascii="Source_CUP_Africa_Regular" w:eastAsia="Times New Roman" w:hAnsi="Source_CUP_Africa_Regular" w:cs="Source_CUP_Africa_Regular"/>
      <w:color w:val="000000"/>
      <w:sz w:val="30"/>
      <w:szCs w:val="34"/>
      <w:lang w:val="en-US" w:eastAsia="en-GB"/>
    </w:rPr>
  </w:style>
  <w:style w:type="paragraph" w:customStyle="1" w:styleId="tablebody">
    <w:name w:val="table_body"/>
    <w:basedOn w:val="Normal"/>
    <w:autoRedefine/>
    <w:uiPriority w:val="99"/>
    <w:rsid w:val="00B05987"/>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uppressAutoHyphens/>
      <w:autoSpaceDE w:val="0"/>
      <w:autoSpaceDN w:val="0"/>
      <w:adjustRightInd w:val="0"/>
      <w:spacing w:after="0" w:line="440" w:lineRule="atLeast"/>
      <w:jc w:val="center"/>
      <w:textAlignment w:val="center"/>
    </w:pPr>
    <w:rPr>
      <w:rFonts w:ascii="Source_CUP_Africa_Regular" w:eastAsia="Times New Roman" w:hAnsi="Source_CUP_Africa_Regular" w:cs="Source_CUP_Africa_Regular"/>
      <w:color w:val="000000"/>
      <w:sz w:val="32"/>
      <w:szCs w:val="36"/>
      <w:lang w:val="en-US" w:eastAsia="en-GB"/>
    </w:rPr>
  </w:style>
  <w:style w:type="paragraph" w:customStyle="1" w:styleId="bodynum2">
    <w:name w:val="body_num2"/>
    <w:basedOn w:val="body"/>
    <w:uiPriority w:val="99"/>
    <w:rsid w:val="00405259"/>
    <w:pPr>
      <w:ind w:left="1134" w:hanging="567"/>
    </w:pPr>
  </w:style>
  <w:style w:type="paragraph" w:customStyle="1" w:styleId="actheadT2">
    <w:name w:val="act_head_T2"/>
    <w:basedOn w:val="Normal"/>
    <w:autoRedefine/>
    <w:uiPriority w:val="99"/>
    <w:rsid w:val="00DF0376"/>
    <w:pPr>
      <w:widowControl w:val="0"/>
      <w:pBdr>
        <w:bottom w:val="single" w:sz="6" w:space="8" w:color="FBAF17"/>
      </w:pBdr>
      <w:shd w:val="clear" w:color="auto" w:fill="FBAF17"/>
      <w:tabs>
        <w:tab w:val="left" w:pos="2324"/>
      </w:tabs>
      <w:suppressAutoHyphens/>
      <w:autoSpaceDE w:val="0"/>
      <w:autoSpaceDN w:val="0"/>
      <w:adjustRightInd w:val="0"/>
      <w:spacing w:before="567" w:after="227" w:line="440" w:lineRule="atLeast"/>
      <w:ind w:left="170"/>
      <w:textAlignment w:val="center"/>
    </w:pPr>
    <w:rPr>
      <w:rFonts w:ascii="Source_CUP_Africa" w:eastAsia="Times New Roman" w:hAnsi="Source_CUP_Africa" w:cs="Source_CUP_Africa"/>
      <w:b/>
      <w:bCs/>
      <w:color w:val="000000"/>
      <w:sz w:val="40"/>
      <w:szCs w:val="44"/>
      <w:lang w:val="en-US" w:eastAsia="en-GB"/>
    </w:rPr>
  </w:style>
  <w:style w:type="paragraph" w:customStyle="1" w:styleId="bodybullet">
    <w:name w:val="body_bullet"/>
    <w:basedOn w:val="body"/>
    <w:autoRedefine/>
    <w:uiPriority w:val="99"/>
    <w:rsid w:val="00DF0376"/>
    <w:pPr>
      <w:tabs>
        <w:tab w:val="left" w:pos="1701"/>
        <w:tab w:val="left" w:pos="2552"/>
        <w:tab w:val="left" w:pos="4820"/>
      </w:tabs>
      <w:ind w:left="283" w:hanging="283"/>
    </w:pPr>
  </w:style>
  <w:style w:type="paragraph" w:customStyle="1" w:styleId="bodynum1-a">
    <w:name w:val="body_num1-a"/>
    <w:basedOn w:val="body"/>
    <w:autoRedefine/>
    <w:uiPriority w:val="99"/>
    <w:rsid w:val="00291D22"/>
    <w:pPr>
      <w:tabs>
        <w:tab w:val="clear" w:pos="425"/>
        <w:tab w:val="left" w:pos="567"/>
        <w:tab w:val="left" w:pos="1701"/>
        <w:tab w:val="left" w:pos="2552"/>
        <w:tab w:val="left" w:pos="4820"/>
      </w:tabs>
      <w:ind w:left="1134" w:hanging="1134"/>
    </w:pPr>
  </w:style>
  <w:style w:type="paragraph" w:customStyle="1" w:styleId="NoParagraphStyle">
    <w:name w:val="[No Paragraph Style]"/>
    <w:rsid w:val="009D37DD"/>
    <w:pPr>
      <w:widowControl w:val="0"/>
      <w:autoSpaceDE w:val="0"/>
      <w:autoSpaceDN w:val="0"/>
      <w:adjustRightInd w:val="0"/>
      <w:spacing w:after="0" w:line="288" w:lineRule="auto"/>
      <w:textAlignment w:val="center"/>
    </w:pPr>
    <w:rPr>
      <w:rFonts w:ascii="Source_CUP_Africa_Regular" w:eastAsia="Times New Roman" w:hAnsi="Source_CUP_Africa_Regular" w:cs="Source_CUP_Africa_Regular"/>
      <w:color w:val="000000"/>
      <w:sz w:val="24"/>
      <w:szCs w:val="24"/>
      <w:lang w:val="en-US" w:eastAsia="en-GB"/>
    </w:rPr>
  </w:style>
  <w:style w:type="paragraph" w:customStyle="1" w:styleId="BasicParagraph">
    <w:name w:val="[Basic Paragraph]"/>
    <w:basedOn w:val="NoParagraphStyle"/>
    <w:uiPriority w:val="99"/>
    <w:rsid w:val="009D37DD"/>
  </w:style>
  <w:style w:type="paragraph" w:customStyle="1" w:styleId="actheadT1">
    <w:name w:val="act_head_T1"/>
    <w:basedOn w:val="NoParagraphStyle"/>
    <w:uiPriority w:val="99"/>
    <w:rsid w:val="009D37DD"/>
    <w:pPr>
      <w:pBdr>
        <w:bottom w:val="single" w:sz="6" w:space="9" w:color="CE118C"/>
      </w:pBdr>
      <w:suppressAutoHyphens/>
      <w:spacing w:before="283" w:after="283" w:line="440" w:lineRule="atLeast"/>
    </w:pPr>
    <w:rPr>
      <w:rFonts w:ascii="Source_CUP_Bold_Africa" w:hAnsi="Source_CUP_Bold_Africa" w:cs="Source_CUP_Bold_Africa"/>
      <w:b/>
      <w:bCs/>
      <w:sz w:val="48"/>
      <w:szCs w:val="48"/>
    </w:rPr>
  </w:style>
  <w:style w:type="paragraph" w:customStyle="1" w:styleId="actassess">
    <w:name w:val="act_assess"/>
    <w:basedOn w:val="actheadT1"/>
    <w:uiPriority w:val="99"/>
    <w:rsid w:val="009D37DD"/>
    <w:pPr>
      <w:pBdr>
        <w:bottom w:val="single" w:sz="6" w:space="8" w:color="27BDBE"/>
      </w:pBdr>
      <w:shd w:val="clear" w:color="auto" w:fill="27BDBE"/>
      <w:tabs>
        <w:tab w:val="left" w:pos="2324"/>
      </w:tabs>
      <w:spacing w:before="567" w:after="227"/>
      <w:ind w:left="170"/>
    </w:pPr>
    <w:rPr>
      <w:rFonts w:ascii="Source_CUP_Africa" w:hAnsi="Source_CUP_Africa" w:cs="Source_CUP_Africa"/>
      <w:color w:val="FFFFFF"/>
      <w:sz w:val="44"/>
      <w:szCs w:val="44"/>
    </w:rPr>
  </w:style>
  <w:style w:type="paragraph" w:customStyle="1" w:styleId="actheadT12digit">
    <w:name w:val="act_head_T1_2digit"/>
    <w:basedOn w:val="NoParagraphStyle"/>
    <w:uiPriority w:val="99"/>
    <w:rsid w:val="009D37DD"/>
    <w:pPr>
      <w:pBdr>
        <w:bottom w:val="single" w:sz="6" w:space="8" w:color="CE118C"/>
      </w:pBdr>
      <w:shd w:val="clear" w:color="auto" w:fill="CE118C"/>
      <w:tabs>
        <w:tab w:val="left" w:pos="2494"/>
      </w:tabs>
      <w:suppressAutoHyphens/>
      <w:spacing w:before="567" w:after="227" w:line="440" w:lineRule="atLeast"/>
      <w:ind w:left="170"/>
    </w:pPr>
    <w:rPr>
      <w:rFonts w:ascii="Source_CUP_Africa" w:hAnsi="Source_CUP_Africa" w:cs="Source_CUP_Africa"/>
      <w:b/>
      <w:bCs/>
      <w:sz w:val="44"/>
      <w:szCs w:val="44"/>
    </w:rPr>
  </w:style>
  <w:style w:type="paragraph" w:customStyle="1" w:styleId="assessnum1">
    <w:name w:val="assess_num1"/>
    <w:basedOn w:val="Normal"/>
    <w:autoRedefine/>
    <w:uiPriority w:val="99"/>
    <w:rsid w:val="00F26BAE"/>
    <w:pPr>
      <w:widowControl w:val="0"/>
      <w:tabs>
        <w:tab w:val="left" w:pos="425"/>
        <w:tab w:val="left" w:pos="1701"/>
        <w:tab w:val="left" w:pos="2552"/>
        <w:tab w:val="left" w:pos="4820"/>
        <w:tab w:val="left" w:pos="5670"/>
      </w:tabs>
      <w:suppressAutoHyphens/>
      <w:autoSpaceDE w:val="0"/>
      <w:autoSpaceDN w:val="0"/>
      <w:adjustRightInd w:val="0"/>
      <w:spacing w:after="0" w:line="480" w:lineRule="atLeast"/>
      <w:ind w:left="567" w:right="1134" w:hanging="567"/>
      <w:textAlignment w:val="center"/>
    </w:pPr>
    <w:rPr>
      <w:rFonts w:ascii="Source_CUP_Africa" w:eastAsia="Times New Roman" w:hAnsi="Source_CUP_Africa" w:cs="Source_CUP_Africa"/>
      <w:color w:val="000000"/>
      <w:sz w:val="32"/>
      <w:szCs w:val="28"/>
      <w:lang w:val="en-US" w:eastAsia="en-GB"/>
    </w:rPr>
  </w:style>
  <w:style w:type="paragraph" w:customStyle="1" w:styleId="assessnum1-a">
    <w:name w:val="assess_num1-a"/>
    <w:basedOn w:val="Normal"/>
    <w:autoRedefine/>
    <w:uiPriority w:val="99"/>
    <w:rsid w:val="00F26BAE"/>
    <w:pPr>
      <w:widowControl w:val="0"/>
      <w:tabs>
        <w:tab w:val="left" w:pos="567"/>
        <w:tab w:val="left" w:pos="1701"/>
        <w:tab w:val="left" w:pos="2552"/>
        <w:tab w:val="left" w:pos="4820"/>
        <w:tab w:val="left" w:pos="5670"/>
      </w:tabs>
      <w:suppressAutoHyphens/>
      <w:autoSpaceDE w:val="0"/>
      <w:autoSpaceDN w:val="0"/>
      <w:adjustRightInd w:val="0"/>
      <w:spacing w:after="0" w:line="480" w:lineRule="atLeast"/>
      <w:ind w:left="1134" w:right="1134" w:hanging="1134"/>
      <w:textAlignment w:val="center"/>
    </w:pPr>
    <w:rPr>
      <w:rFonts w:ascii="Source_CUP_Africa" w:eastAsia="Times New Roman" w:hAnsi="Source_CUP_Africa" w:cs="Source_CUP_Africa"/>
      <w:color w:val="000000"/>
      <w:sz w:val="32"/>
      <w:szCs w:val="28"/>
      <w:lang w:val="en-US" w:eastAsia="en-GB"/>
    </w:rPr>
  </w:style>
  <w:style w:type="character" w:customStyle="1" w:styleId="Heading3Char">
    <w:name w:val="Heading 3 Char"/>
    <w:basedOn w:val="DefaultParagraphFont"/>
    <w:link w:val="Heading3"/>
    <w:rsid w:val="00CB6659"/>
    <w:rPr>
      <w:rFonts w:ascii="Times New Roman" w:eastAsia="Calibri" w:hAnsi="Times New Roman" w:cs="Times New Roman"/>
      <w:b/>
      <w:bCs/>
      <w:kern w:val="1"/>
      <w:sz w:val="28"/>
      <w:szCs w:val="28"/>
      <w:shd w:val="clear" w:color="auto" w:fill="FFFFFF"/>
      <w:lang w:val="en-GB" w:eastAsia="zh-CN"/>
    </w:rPr>
  </w:style>
  <w:style w:type="table" w:styleId="TableGrid">
    <w:name w:val="Table Grid"/>
    <w:basedOn w:val="TableNormal"/>
    <w:uiPriority w:val="39"/>
    <w:rsid w:val="00CB6659"/>
    <w:pPr>
      <w:spacing w:after="120" w:line="276" w:lineRule="auto"/>
    </w:pPr>
    <w:rPr>
      <w:rFonts w:ascii="Calibri" w:eastAsia="Calibri" w:hAnsi="Calibri" w:cs="Basic Roman"/>
      <w:sz w:val="20"/>
      <w:lang w:eastAsia="zh-C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Table of contents numbered,Bullet List"/>
    <w:basedOn w:val="Normal"/>
    <w:link w:val="ListParagraphChar"/>
    <w:uiPriority w:val="34"/>
    <w:qFormat/>
    <w:rsid w:val="00CB6659"/>
    <w:pPr>
      <w:ind w:left="720"/>
      <w:contextualSpacing/>
    </w:pPr>
  </w:style>
  <w:style w:type="paragraph" w:styleId="NormalWeb">
    <w:name w:val="Normal (Web)"/>
    <w:basedOn w:val="Normal"/>
    <w:uiPriority w:val="99"/>
    <w:unhideWhenUsed/>
    <w:rsid w:val="00CB6659"/>
    <w:pPr>
      <w:spacing w:before="100" w:beforeAutospacing="1" w:after="100" w:afterAutospacing="1" w:line="240" w:lineRule="auto"/>
    </w:pPr>
    <w:rPr>
      <w:rFonts w:eastAsia="Times New Roman" w:cs="Times New Roman"/>
      <w:kern w:val="0"/>
      <w:szCs w:val="24"/>
      <w:lang w:val="en-ZA" w:eastAsia="en-ZA"/>
    </w:rPr>
  </w:style>
  <w:style w:type="paragraph" w:styleId="Caption">
    <w:name w:val="caption"/>
    <w:basedOn w:val="Normal"/>
    <w:next w:val="Normal"/>
    <w:uiPriority w:val="35"/>
    <w:unhideWhenUsed/>
    <w:qFormat/>
    <w:rsid w:val="00CB6659"/>
    <w:pPr>
      <w:spacing w:after="200" w:line="240" w:lineRule="auto"/>
    </w:pPr>
    <w:rPr>
      <w:i/>
      <w:iCs/>
      <w:color w:val="44546A" w:themeColor="text2"/>
      <w:sz w:val="18"/>
      <w:szCs w:val="18"/>
    </w:rPr>
  </w:style>
  <w:style w:type="character" w:customStyle="1" w:styleId="ListParagraphChar">
    <w:name w:val="List Paragraph Char"/>
    <w:aliases w:val="Table of contents numbered Char,Bullet List Char"/>
    <w:basedOn w:val="DefaultParagraphFont"/>
    <w:link w:val="ListParagraph"/>
    <w:uiPriority w:val="34"/>
    <w:rsid w:val="00CB6659"/>
    <w:rPr>
      <w:rFonts w:ascii="Times New Roman" w:eastAsia="Calibri" w:hAnsi="Times New Roman" w:cs="Basic Roman"/>
      <w:kern w:val="1"/>
      <w:sz w:val="24"/>
      <w:lang w:val="en-GB" w:eastAsia="zh-CN"/>
    </w:rPr>
  </w:style>
  <w:style w:type="character" w:styleId="Strong">
    <w:name w:val="Strong"/>
    <w:basedOn w:val="DefaultParagraphFont"/>
    <w:uiPriority w:val="22"/>
    <w:qFormat/>
    <w:rsid w:val="008D313C"/>
    <w:rPr>
      <w:b/>
      <w:bCs/>
    </w:rPr>
  </w:style>
  <w:style w:type="table" w:styleId="PlainTable1">
    <w:name w:val="Plain Table 1"/>
    <w:basedOn w:val="TableNormal"/>
    <w:uiPriority w:val="41"/>
    <w:rsid w:val="008D31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8E0DE4"/>
    <w:pPr>
      <w:spacing w:after="0" w:line="240" w:lineRule="auto"/>
    </w:pPr>
    <w:rPr>
      <w:rFonts w:ascii="Times New Roman" w:eastAsia="Calibri" w:hAnsi="Times New Roman" w:cs="Basic Roman"/>
      <w:kern w:val="1"/>
      <w:sz w:val="24"/>
      <w:lang w:val="en-GB" w:eastAsia="zh-CN"/>
    </w:rPr>
  </w:style>
  <w:style w:type="character" w:styleId="CommentReference">
    <w:name w:val="annotation reference"/>
    <w:basedOn w:val="DefaultParagraphFont"/>
    <w:uiPriority w:val="99"/>
    <w:semiHidden/>
    <w:unhideWhenUsed/>
    <w:rsid w:val="001174B3"/>
    <w:rPr>
      <w:sz w:val="16"/>
      <w:szCs w:val="16"/>
    </w:rPr>
  </w:style>
  <w:style w:type="paragraph" w:styleId="CommentText">
    <w:name w:val="annotation text"/>
    <w:basedOn w:val="Normal"/>
    <w:link w:val="CommentTextChar"/>
    <w:uiPriority w:val="99"/>
    <w:unhideWhenUsed/>
    <w:rsid w:val="001174B3"/>
    <w:pPr>
      <w:spacing w:line="240" w:lineRule="auto"/>
    </w:pPr>
    <w:rPr>
      <w:sz w:val="20"/>
      <w:szCs w:val="20"/>
    </w:rPr>
  </w:style>
  <w:style w:type="character" w:customStyle="1" w:styleId="CommentTextChar">
    <w:name w:val="Comment Text Char"/>
    <w:basedOn w:val="DefaultParagraphFont"/>
    <w:link w:val="CommentText"/>
    <w:uiPriority w:val="99"/>
    <w:rsid w:val="001174B3"/>
    <w:rPr>
      <w:rFonts w:ascii="Times New Roman" w:eastAsia="Calibri" w:hAnsi="Times New Roman" w:cs="Basic Roman"/>
      <w:kern w:val="1"/>
      <w:sz w:val="20"/>
      <w:szCs w:val="20"/>
      <w:lang w:val="en-GB" w:eastAsia="zh-CN"/>
    </w:rPr>
  </w:style>
  <w:style w:type="paragraph" w:styleId="CommentSubject">
    <w:name w:val="annotation subject"/>
    <w:basedOn w:val="CommentText"/>
    <w:next w:val="CommentText"/>
    <w:link w:val="CommentSubjectChar"/>
    <w:uiPriority w:val="99"/>
    <w:semiHidden/>
    <w:unhideWhenUsed/>
    <w:rsid w:val="001174B3"/>
    <w:rPr>
      <w:b/>
      <w:bCs/>
    </w:rPr>
  </w:style>
  <w:style w:type="character" w:customStyle="1" w:styleId="CommentSubjectChar">
    <w:name w:val="Comment Subject Char"/>
    <w:basedOn w:val="CommentTextChar"/>
    <w:link w:val="CommentSubject"/>
    <w:uiPriority w:val="99"/>
    <w:semiHidden/>
    <w:rsid w:val="001174B3"/>
    <w:rPr>
      <w:rFonts w:ascii="Times New Roman" w:eastAsia="Calibri" w:hAnsi="Times New Roman" w:cs="Basic Roman"/>
      <w:b/>
      <w:bCs/>
      <w:kern w:val="1"/>
      <w:sz w:val="20"/>
      <w:szCs w:val="20"/>
      <w:lang w:val="en-GB" w:eastAsia="zh-CN"/>
    </w:rPr>
  </w:style>
  <w:style w:type="character" w:styleId="Hyperlink">
    <w:name w:val="Hyperlink"/>
    <w:basedOn w:val="DefaultParagraphFont"/>
    <w:uiPriority w:val="99"/>
    <w:unhideWhenUsed/>
    <w:rsid w:val="00E82D30"/>
    <w:rPr>
      <w:color w:val="0563C1" w:themeColor="hyperlink"/>
      <w:u w:val="single"/>
    </w:rPr>
  </w:style>
  <w:style w:type="character" w:styleId="UnresolvedMention">
    <w:name w:val="Unresolved Mention"/>
    <w:basedOn w:val="DefaultParagraphFont"/>
    <w:uiPriority w:val="99"/>
    <w:semiHidden/>
    <w:unhideWhenUsed/>
    <w:rsid w:val="00E82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84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za.rs-online.com/web/p/digital-signal-processors/1771857" TargetMode="External"/><Relationship Id="rId2" Type="http://schemas.openxmlformats.org/officeDocument/2006/relationships/hyperlink" Target="https://www.indiamart.com/proddetail/intel-i7-processor-19711967962.html" TargetMode="External"/><Relationship Id="rId1" Type="http://schemas.openxmlformats.org/officeDocument/2006/relationships/hyperlink" Target="https://dk.farnell.com/en-DK/microchip/pic32mx250f128b-i-sp/mcu-32bit-pic32-40mhz-spdip-28/dp/2097773"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emf"/><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9</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Sanby</dc:creator>
  <cp:keywords/>
  <dc:description/>
  <cp:lastModifiedBy>Godwin Pedzisai Dzvapatsva</cp:lastModifiedBy>
  <cp:revision>6</cp:revision>
  <dcterms:created xsi:type="dcterms:W3CDTF">2023-03-08T17:33:00Z</dcterms:created>
  <dcterms:modified xsi:type="dcterms:W3CDTF">2023-03-09T08:44:00Z</dcterms:modified>
</cp:coreProperties>
</file>